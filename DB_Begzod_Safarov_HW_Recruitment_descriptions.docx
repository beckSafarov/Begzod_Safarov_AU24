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32594" w14:textId="77777777" w:rsidR="00500742" w:rsidRDefault="00500742" w:rsidP="00500742">
      <w:pPr>
        <w:pStyle w:val="BodyText"/>
      </w:pPr>
    </w:p>
    <w:p w14:paraId="77658F3B" w14:textId="77777777" w:rsidR="00500742" w:rsidRDefault="00500742" w:rsidP="00500742">
      <w:pPr>
        <w:pStyle w:val="BodyText"/>
      </w:pPr>
    </w:p>
    <w:p w14:paraId="0E34BD01" w14:textId="77777777" w:rsidR="00500742" w:rsidRDefault="00500742" w:rsidP="00500742">
      <w:pPr>
        <w:pStyle w:val="BodyText"/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37880" w14:textId="77777777" w:rsidR="00500742" w:rsidRDefault="00500742" w:rsidP="00500742">
      <w:pPr>
        <w:pStyle w:val="BodyText"/>
      </w:pPr>
    </w:p>
    <w:p w14:paraId="6F72959F" w14:textId="77777777" w:rsidR="00500742" w:rsidRDefault="00500742" w:rsidP="00500742">
      <w:pPr>
        <w:pStyle w:val="BodyText"/>
      </w:pPr>
    </w:p>
    <w:p w14:paraId="19E2EDC6" w14:textId="77777777" w:rsidR="00500742" w:rsidRDefault="00500742" w:rsidP="00500742">
      <w:pPr>
        <w:pStyle w:val="BodyText"/>
      </w:pPr>
    </w:p>
    <w:p w14:paraId="31C885E5" w14:textId="77777777" w:rsidR="00500742" w:rsidRDefault="00500742" w:rsidP="00500742">
      <w:pPr>
        <w:pStyle w:val="BodyText"/>
      </w:pPr>
    </w:p>
    <w:p w14:paraId="74C5682C" w14:textId="77777777" w:rsidR="00500742" w:rsidRDefault="00500742" w:rsidP="00500742">
      <w:pPr>
        <w:pStyle w:val="BodyText"/>
      </w:pPr>
    </w:p>
    <w:p w14:paraId="543A52D9" w14:textId="77777777" w:rsidR="00500742" w:rsidRDefault="00500742" w:rsidP="00500742">
      <w:pPr>
        <w:pStyle w:val="BodyText"/>
      </w:pPr>
    </w:p>
    <w:p w14:paraId="5C893A34" w14:textId="77777777" w:rsidR="00500742" w:rsidRDefault="00500742" w:rsidP="00500742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500742" w:rsidRPr="00114D08" w14:paraId="6626B668" w14:textId="77777777" w:rsidTr="007206CD">
        <w:trPr>
          <w:trHeight w:val="1583"/>
        </w:trPr>
        <w:tc>
          <w:tcPr>
            <w:tcW w:w="9359" w:type="dxa"/>
          </w:tcPr>
          <w:p w14:paraId="178AC1E6" w14:textId="1153F97D" w:rsidR="00500742" w:rsidRPr="007F4104" w:rsidDel="001807F5" w:rsidRDefault="00426215" w:rsidP="007206CD">
            <w:pPr>
              <w:pStyle w:val="CommentSubject"/>
              <w:rPr>
                <w:del w:id="0" w:author="Begzod Safarov" w:date="2024-10-21T14:06:00Z" w16du:dateUtc="2024-10-21T09:06:00Z"/>
              </w:rPr>
            </w:pPr>
            <w:del w:id="1" w:author="Begzod Safarov" w:date="2024-10-21T14:06:00Z" w16du:dateUtc="2024-10-21T09:06:00Z">
              <w:r w:rsidDel="001807F5">
                <w:delText>Business Template</w:delText>
              </w:r>
            </w:del>
          </w:p>
          <w:p w14:paraId="2A75448B" w14:textId="77777777" w:rsidR="00D04DA9" w:rsidRPr="00D04DA9" w:rsidRDefault="00500742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</w:pPr>
            <w:r>
              <w:rPr>
                <w:color w:val="2B579A"/>
                <w:shd w:val="clear" w:color="auto" w:fill="E6E6E6"/>
              </w:rPr>
              <w:fldChar w:fldCharType="begin"/>
            </w:r>
            <w:r>
              <w:instrText xml:space="preserve"> DOCPROPERTY  Title  \* MERGEFORMAT </w:instrText>
            </w:r>
            <w:r>
              <w:rPr>
                <w:color w:val="2B579A"/>
                <w:shd w:val="clear" w:color="auto" w:fill="E6E6E6"/>
              </w:rPr>
              <w:fldChar w:fldCharType="separate"/>
            </w:r>
          </w:p>
          <w:p w14:paraId="413D4256" w14:textId="04AF1324" w:rsidR="00500742" w:rsidRPr="00D04DA9" w:rsidRDefault="00950730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</w:pPr>
            <w:del w:id="2" w:author="Begzod Safarov" w:date="2024-10-21T14:06:00Z" w16du:dateUtc="2024-10-21T09:06:00Z">
              <w:r w:rsidRPr="00950730" w:rsidDel="001807F5">
                <w:rPr>
                  <w:rFonts w:ascii="Arial" w:eastAsiaTheme="minorEastAsia" w:hAnsi="Arial" w:cs="Arial"/>
                  <w:b/>
                  <w:bCs/>
                  <w:caps/>
                  <w:color w:val="464547"/>
                  <w:sz w:val="44"/>
                  <w:szCs w:val="44"/>
                </w:rPr>
                <w:delText>Subject</w:delText>
              </w:r>
              <w:r w:rsidDel="001807F5">
                <w:rPr>
                  <w:rFonts w:ascii="Arial" w:eastAsiaTheme="minorEastAsia" w:hAnsi="Arial" w:cs="Arial"/>
                  <w:b/>
                  <w:bCs/>
                  <w:caps/>
                  <w:color w:val="464547"/>
                  <w:sz w:val="44"/>
                  <w:szCs w:val="44"/>
                </w:rPr>
                <w:delText xml:space="preserve"> </w:delText>
              </w:r>
              <w:r w:rsidRPr="00950730" w:rsidDel="001807F5">
                <w:rPr>
                  <w:rFonts w:ascii="Arial" w:eastAsiaTheme="minorEastAsia" w:hAnsi="Arial" w:cs="Arial"/>
                  <w:b/>
                  <w:bCs/>
                  <w:caps/>
                  <w:color w:val="464547"/>
                  <w:sz w:val="44"/>
                  <w:szCs w:val="44"/>
                </w:rPr>
                <w:delText>areas</w:delText>
              </w:r>
            </w:del>
            <w:ins w:id="3" w:author="Begzod Safarov" w:date="2024-10-21T14:06:00Z" w16du:dateUtc="2024-10-21T09:06:00Z">
              <w:r w:rsidR="001807F5">
                <w:rPr>
                  <w:rFonts w:ascii="Arial" w:eastAsiaTheme="minorEastAsia" w:hAnsi="Arial" w:cs="Arial"/>
                  <w:b/>
                  <w:bCs/>
                  <w:caps/>
                  <w:color w:val="464547"/>
                  <w:sz w:val="44"/>
                  <w:szCs w:val="44"/>
                </w:rPr>
                <w:t>Recruitment agency</w:t>
              </w:r>
            </w:ins>
            <w:r w:rsidR="00500742">
              <w:rPr>
                <w:color w:val="2B579A"/>
                <w:shd w:val="clear" w:color="auto" w:fill="E6E6E6"/>
              </w:rPr>
              <w:fldChar w:fldCharType="end"/>
            </w:r>
          </w:p>
        </w:tc>
      </w:tr>
      <w:tr w:rsidR="00500742" w:rsidRPr="00114D08" w14:paraId="40961459" w14:textId="77777777" w:rsidTr="007206CD">
        <w:tc>
          <w:tcPr>
            <w:tcW w:w="9359" w:type="dxa"/>
          </w:tcPr>
          <w:p w14:paraId="76309376" w14:textId="563FE6E0" w:rsidR="00500742" w:rsidRPr="00426215" w:rsidRDefault="00426215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6215">
              <w:rPr>
                <w:rFonts w:ascii="Arial" w:hAnsi="Arial" w:cs="Arial"/>
                <w:b/>
                <w:bCs/>
                <w:sz w:val="18"/>
                <w:szCs w:val="18"/>
              </w:rPr>
              <w:t>Logo / Image</w:t>
            </w:r>
          </w:p>
        </w:tc>
      </w:tr>
    </w:tbl>
    <w:p w14:paraId="5897652F" w14:textId="77777777" w:rsidR="00500742" w:rsidRDefault="00500742" w:rsidP="00500742">
      <w:pPr>
        <w:pStyle w:val="BodyText"/>
      </w:pPr>
    </w:p>
    <w:p w14:paraId="4311A786" w14:textId="77777777" w:rsidR="00500742" w:rsidRDefault="00500742" w:rsidP="00500742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1754854A" w14:textId="77777777" w:rsidR="00500742" w:rsidRDefault="00500742" w:rsidP="00500742">
      <w:pPr>
        <w:pStyle w:val="BodyText"/>
      </w:pPr>
    </w:p>
    <w:p w14:paraId="208A37E9" w14:textId="77777777" w:rsidR="00500742" w:rsidRPr="00713C48" w:rsidRDefault="00500742" w:rsidP="00500742">
      <w:pPr>
        <w:pStyle w:val="TOCHeading"/>
      </w:pPr>
      <w:bookmarkStart w:id="4" w:name="_Toc456598587"/>
      <w:bookmarkStart w:id="5" w:name="_Toc456600918"/>
      <w:bookmarkStart w:id="6" w:name="_Toc2484421"/>
      <w:bookmarkStart w:id="7" w:name="_Toc4475558"/>
      <w:r w:rsidRPr="00713C48">
        <w:t>Contents</w:t>
      </w:r>
    </w:p>
    <w:p w14:paraId="5B80CBBC" w14:textId="7661780F" w:rsidR="00407DD5" w:rsidRDefault="0050074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color w:val="2B579A"/>
          <w:shd w:val="clear" w:color="auto" w:fill="E6E6E6"/>
        </w:rPr>
        <w:fldChar w:fldCharType="separate"/>
      </w:r>
      <w:hyperlink w:anchor="_Toc62212630" w:history="1">
        <w:r w:rsidR="00407DD5" w:rsidRPr="00CF14D8">
          <w:rPr>
            <w:rStyle w:val="Hyperlink"/>
            <w:rFonts w:eastAsia="MS Gothic"/>
            <w:noProof/>
          </w:rPr>
          <w:t>1</w:t>
        </w:r>
        <w:r w:rsidR="00407DD5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CF14D8">
          <w:rPr>
            <w:rStyle w:val="Hyperlink"/>
            <w:rFonts w:eastAsia="MS Gothic"/>
            <w:noProof/>
          </w:rPr>
          <w:t>Business Description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_Toc62212630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714CE33" w14:textId="2F89B005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1" w:history="1">
        <w:r w:rsidRPr="00CF14D8">
          <w:rPr>
            <w:rStyle w:val="Hyperlink"/>
            <w:rFonts w:eastAsia="MS Gothic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Business background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_Toc62212631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43771BC" w14:textId="3DEEC2AB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2" w:history="1">
        <w:r w:rsidRPr="00CF14D8">
          <w:rPr>
            <w:rStyle w:val="Hyperlink"/>
            <w:rFonts w:eastAsia="MS Gothic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Problems. Current Situation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_Toc62212632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0E133934" w14:textId="54C61E7C" w:rsidR="00407DD5" w:rsidRDefault="00407DD5" w:rsidP="6D4B84C2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3" w:history="1">
        <w:r w:rsidRPr="00CF14D8">
          <w:rPr>
            <w:rStyle w:val="Hyperlink"/>
            <w:rFonts w:eastAsia="MS Gothic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3847">
          <w:rPr>
            <w:rStyle w:val="Hyperlink"/>
            <w:rFonts w:eastAsia="MS Gothic"/>
            <w:noProof/>
          </w:rPr>
          <w:t>The b</w:t>
        </w:r>
        <w:r w:rsidRPr="00CF14D8">
          <w:rPr>
            <w:rStyle w:val="Hyperlink"/>
            <w:rFonts w:eastAsia="MS Gothic"/>
            <w:noProof/>
          </w:rPr>
          <w:t xml:space="preserve">enefits </w:t>
        </w:r>
        <w:r w:rsidR="002B3847">
          <w:rPr>
            <w:rStyle w:val="Hyperlink"/>
            <w:rFonts w:eastAsia="MS Gothic"/>
            <w:noProof/>
          </w:rPr>
          <w:t>of</w:t>
        </w:r>
        <w:r w:rsidRPr="00CF14D8">
          <w:rPr>
            <w:rStyle w:val="Hyperlink"/>
            <w:rFonts w:eastAsia="MS Gothic"/>
            <w:noProof/>
          </w:rPr>
          <w:t xml:space="preserve"> implementing a database. Project Vision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_Toc62212633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128635C4" w14:textId="349EDCCA" w:rsidR="00407DD5" w:rsidRDefault="00407DD5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2212634" w:history="1">
        <w:r w:rsidRPr="00CF14D8">
          <w:rPr>
            <w:rStyle w:val="Hyperlink"/>
            <w:rFonts w:eastAsia="MS Gothic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Model description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_Toc62212634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41C96AAF" w14:textId="1B137751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5" w:history="1">
        <w:r w:rsidRPr="00CF14D8">
          <w:rPr>
            <w:rStyle w:val="Hyperlink"/>
            <w:rFonts w:eastAsia="MS Gothic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Defi</w:t>
        </w:r>
        <w:r w:rsidRPr="00CF14D8">
          <w:rPr>
            <w:rStyle w:val="Hyperlink"/>
            <w:rFonts w:eastAsia="MS Gothic"/>
            <w:noProof/>
          </w:rPr>
          <w:t>n</w:t>
        </w:r>
        <w:r w:rsidRPr="00CF14D8">
          <w:rPr>
            <w:rStyle w:val="Hyperlink"/>
            <w:rFonts w:eastAsia="MS Gothic"/>
            <w:noProof/>
          </w:rPr>
          <w:t>itions &amp; Acronyms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_Toc62212635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670E842D" w14:textId="0E364FEB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6" w:history="1">
        <w:r w:rsidRPr="00CF14D8">
          <w:rPr>
            <w:rStyle w:val="Hyperlink"/>
            <w:rFonts w:eastAsia="MS Gothic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Logical Scheme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_Toc62212636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32F1B2ED" w14:textId="4CEEC0FC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7" w:history="1">
        <w:r w:rsidRPr="00CF14D8">
          <w:rPr>
            <w:rStyle w:val="Hyperlink"/>
            <w:rFonts w:eastAsia="MS Gothic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Objects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_Toc62212637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58FCF022" w14:textId="7D69FC3F" w:rsidR="00500742" w:rsidRPr="00114D08" w:rsidRDefault="00500742" w:rsidP="00500742">
      <w:pPr>
        <w:pStyle w:val="TOC1"/>
        <w:tabs>
          <w:tab w:val="left" w:pos="400"/>
          <w:tab w:val="right" w:leader="dot" w:pos="9347"/>
        </w:tabs>
        <w:rPr>
          <w:noProof/>
        </w:rPr>
      </w:pPr>
      <w:r>
        <w:rPr>
          <w:color w:val="2B579A"/>
          <w:shd w:val="clear" w:color="auto" w:fill="E6E6E6"/>
        </w:rPr>
        <w:fldChar w:fldCharType="end"/>
      </w:r>
    </w:p>
    <w:p w14:paraId="7A95404F" w14:textId="77777777" w:rsidR="00500742" w:rsidRPr="00114D08" w:rsidRDefault="00500742" w:rsidP="00500742">
      <w:pPr>
        <w:pStyle w:val="BodyText"/>
      </w:pPr>
    </w:p>
    <w:p w14:paraId="56241B92" w14:textId="2ADDDDDE" w:rsidR="0094703C" w:rsidRPr="0077468E" w:rsidRDefault="00500742" w:rsidP="00426215">
      <w:pPr>
        <w:pStyle w:val="Heading1"/>
        <w:numPr>
          <w:ilvl w:val="0"/>
          <w:numId w:val="0"/>
        </w:numPr>
        <w:rPr>
          <w:sz w:val="24"/>
        </w:rPr>
      </w:pPr>
      <w:bookmarkStart w:id="8" w:name="_Section_1"/>
      <w:bookmarkEnd w:id="8"/>
      <w:r w:rsidRPr="008E2573">
        <w:br w:type="page"/>
      </w:r>
      <w:bookmarkEnd w:id="4"/>
      <w:bookmarkEnd w:id="5"/>
      <w:bookmarkEnd w:id="6"/>
      <w:bookmarkEnd w:id="7"/>
    </w:p>
    <w:p w14:paraId="31B69AA4" w14:textId="25E793F2" w:rsidR="00426215" w:rsidRDefault="00426215" w:rsidP="00426215">
      <w:pPr>
        <w:pStyle w:val="Heading1"/>
        <w:ind w:left="431" w:hanging="431"/>
      </w:pPr>
      <w:bookmarkStart w:id="9" w:name="_Toc412572569"/>
      <w:bookmarkStart w:id="10" w:name="_Toc509167633"/>
      <w:bookmarkStart w:id="11" w:name="_Toc62212630"/>
      <w:r>
        <w:lastRenderedPageBreak/>
        <w:t>Business Description</w:t>
      </w:r>
      <w:bookmarkEnd w:id="9"/>
      <w:bookmarkEnd w:id="10"/>
      <w:bookmarkEnd w:id="11"/>
    </w:p>
    <w:p w14:paraId="45574318" w14:textId="2A444A11" w:rsidR="00426215" w:rsidRDefault="00426215" w:rsidP="00426215">
      <w:pPr>
        <w:pStyle w:val="Heading2"/>
        <w:keepNext w:val="0"/>
        <w:ind w:left="851" w:hanging="851"/>
      </w:pPr>
      <w:bookmarkStart w:id="12" w:name="_Toc412572570"/>
      <w:bookmarkStart w:id="13" w:name="_Toc509167634"/>
      <w:bookmarkStart w:id="14" w:name="_Toc62212631"/>
      <w:r>
        <w:t>Business background</w:t>
      </w:r>
      <w:bookmarkEnd w:id="12"/>
      <w:bookmarkEnd w:id="13"/>
      <w:bookmarkEnd w:id="14"/>
    </w:p>
    <w:p w14:paraId="1CE130DD" w14:textId="0E8E8E5B" w:rsidR="00C403FF" w:rsidRDefault="001807F5" w:rsidP="001807F5">
      <w:pPr>
        <w:pStyle w:val="BodyText"/>
      </w:pPr>
      <w:r w:rsidRPr="001807F5">
        <w:t xml:space="preserve">Recruitment agency manages job listing, candidate registration, application tracking, matches between candidates and job listening based on criteria like skills, experience, location and preferences, interviews, and placements. </w:t>
      </w:r>
      <w:r w:rsidRPr="001807F5">
        <w:t>Moreover,</w:t>
      </w:r>
      <w:r w:rsidRPr="001807F5">
        <w:t xml:space="preserve"> agency offers additional services like resume writing, interview coaching, and skills development to help candidates improve their job prospects</w:t>
      </w:r>
    </w:p>
    <w:p w14:paraId="4671EF7B" w14:textId="77777777" w:rsidR="001807F5" w:rsidRPr="00C403FF" w:rsidRDefault="001807F5" w:rsidP="00C403FF">
      <w:pPr>
        <w:pStyle w:val="BodyText"/>
      </w:pPr>
    </w:p>
    <w:p w14:paraId="3F9669AC" w14:textId="1CB35C7F" w:rsidR="00C403FF" w:rsidRDefault="00426215" w:rsidP="00C403FF">
      <w:pPr>
        <w:pStyle w:val="Heading2"/>
        <w:keepNext w:val="0"/>
        <w:ind w:left="851" w:hanging="851"/>
      </w:pPr>
      <w:bookmarkStart w:id="15" w:name="_Toc412572571"/>
      <w:bookmarkStart w:id="16" w:name="_Toc509167635"/>
      <w:bookmarkStart w:id="17" w:name="_Toc62212632"/>
      <w:r>
        <w:t>P</w:t>
      </w:r>
      <w:r w:rsidRPr="00473DF1">
        <w:t>roblems</w:t>
      </w:r>
      <w:r w:rsidR="00C403FF">
        <w:t>.</w:t>
      </w:r>
      <w:r w:rsidRPr="00473DF1">
        <w:t xml:space="preserve"> </w:t>
      </w:r>
      <w:bookmarkStart w:id="18" w:name="_Toc462595274"/>
      <w:bookmarkEnd w:id="15"/>
      <w:bookmarkEnd w:id="16"/>
      <w:r w:rsidR="00C403FF" w:rsidRPr="00C403FF">
        <w:t>Current Situation</w:t>
      </w:r>
      <w:bookmarkEnd w:id="17"/>
      <w:bookmarkEnd w:id="18"/>
    </w:p>
    <w:p w14:paraId="5261B770" w14:textId="4B4FDAAB" w:rsidR="001807F5" w:rsidRPr="001807F5" w:rsidRDefault="001807F5" w:rsidP="001807F5">
      <w:pPr>
        <w:pStyle w:val="BodyText"/>
      </w:pPr>
      <w:r>
        <w:t xml:space="preserve">Currently the company needs an ER diagram to keep their data in an online database system. </w:t>
      </w:r>
    </w:p>
    <w:p w14:paraId="7A3D1FB8" w14:textId="77777777" w:rsidR="00C403FF" w:rsidRPr="00E82570" w:rsidRDefault="00C403FF" w:rsidP="00426215">
      <w:pPr>
        <w:pStyle w:val="BodyText"/>
      </w:pPr>
    </w:p>
    <w:p w14:paraId="456F4093" w14:textId="593BA21B" w:rsidR="00426215" w:rsidRDefault="0000152E" w:rsidP="00426215">
      <w:pPr>
        <w:pStyle w:val="Heading2"/>
        <w:keepNext w:val="0"/>
        <w:ind w:left="851" w:hanging="851"/>
      </w:pPr>
      <w:bookmarkStart w:id="19" w:name="_Toc412572572"/>
      <w:bookmarkStart w:id="20" w:name="_Toc509167636"/>
      <w:bookmarkStart w:id="21" w:name="_Toc62212633"/>
      <w:r>
        <w:t xml:space="preserve">the </w:t>
      </w:r>
      <w:r w:rsidR="00426215">
        <w:t xml:space="preserve">Benefits </w:t>
      </w:r>
      <w:r>
        <w:t>of</w:t>
      </w:r>
      <w:r w:rsidR="00426215">
        <w:t xml:space="preserve"> implementing a </w:t>
      </w:r>
      <w:bookmarkEnd w:id="19"/>
      <w:bookmarkEnd w:id="20"/>
      <w:r w:rsidR="00C403FF">
        <w:t>database. Project Vision</w:t>
      </w:r>
      <w:bookmarkEnd w:id="21"/>
    </w:p>
    <w:p w14:paraId="20C95FFC" w14:textId="3B961E0C" w:rsidR="006F645E" w:rsidRDefault="001807F5" w:rsidP="006F645E">
      <w:pPr>
        <w:pStyle w:val="BodyText"/>
      </w:pPr>
      <w:r>
        <w:t xml:space="preserve">The expected </w:t>
      </w:r>
      <w:r w:rsidRPr="001807F5">
        <w:rPr>
          <w:b/>
          <w:bCs/>
        </w:rPr>
        <w:t>benefits</w:t>
      </w:r>
      <w:r>
        <w:t xml:space="preserve"> include: </w:t>
      </w:r>
    </w:p>
    <w:p w14:paraId="5256002F" w14:textId="43641E94" w:rsidR="001807F5" w:rsidRDefault="001807F5" w:rsidP="001807F5">
      <w:pPr>
        <w:pStyle w:val="BodyText"/>
        <w:numPr>
          <w:ilvl w:val="0"/>
          <w:numId w:val="26"/>
        </w:numPr>
      </w:pPr>
      <w:r>
        <w:t>Relationship between the tables enables querying and finding answers for key business questions</w:t>
      </w:r>
    </w:p>
    <w:p w14:paraId="1C8F80DF" w14:textId="72F5F013" w:rsidR="001807F5" w:rsidRDefault="001807F5" w:rsidP="001807F5">
      <w:pPr>
        <w:pStyle w:val="BodyText"/>
        <w:numPr>
          <w:ilvl w:val="0"/>
          <w:numId w:val="26"/>
        </w:numPr>
      </w:pPr>
      <w:r>
        <w:t>Easy CRUD operations for database tables unlike in the traditional databases like spreadsheets</w:t>
      </w:r>
    </w:p>
    <w:p w14:paraId="2E10310B" w14:textId="4FB50E74" w:rsidR="001807F5" w:rsidRDefault="001807F5" w:rsidP="001807F5">
      <w:pPr>
        <w:pStyle w:val="BodyText"/>
        <w:numPr>
          <w:ilvl w:val="0"/>
          <w:numId w:val="26"/>
        </w:numPr>
      </w:pPr>
      <w:r>
        <w:t xml:space="preserve">Provides more safety to keep the data in an online database management system </w:t>
      </w:r>
    </w:p>
    <w:p w14:paraId="24905A4E" w14:textId="07584F4D" w:rsidR="001807F5" w:rsidRDefault="001807F5" w:rsidP="001807F5">
      <w:pPr>
        <w:pStyle w:val="BodyText"/>
        <w:numPr>
          <w:ilvl w:val="0"/>
          <w:numId w:val="26"/>
        </w:numPr>
      </w:pPr>
      <w:r>
        <w:t xml:space="preserve">Accessible to all employees of the company and seamlessly integrates the data collected by all departments </w:t>
      </w:r>
    </w:p>
    <w:p w14:paraId="7404F90D" w14:textId="77777777" w:rsidR="001807F5" w:rsidRDefault="001807F5" w:rsidP="001807F5">
      <w:pPr>
        <w:pStyle w:val="BodyText"/>
      </w:pPr>
    </w:p>
    <w:p w14:paraId="2E756CD1" w14:textId="6783300D" w:rsidR="001807F5" w:rsidRPr="001807F5" w:rsidRDefault="001807F5" w:rsidP="001807F5">
      <w:pPr>
        <w:pStyle w:val="BodyText"/>
        <w:rPr>
          <w:b/>
          <w:bCs/>
        </w:rPr>
      </w:pPr>
      <w:r w:rsidRPr="001807F5">
        <w:rPr>
          <w:b/>
          <w:bCs/>
        </w:rPr>
        <w:t>Vision</w:t>
      </w:r>
    </w:p>
    <w:p w14:paraId="157CCC7C" w14:textId="4EC6B431" w:rsidR="001807F5" w:rsidRDefault="001807F5" w:rsidP="001807F5">
      <w:pPr>
        <w:pStyle w:val="BodyText"/>
      </w:pPr>
      <w:r>
        <w:t xml:space="preserve">Moving from the traditional clunky spreadsheet system to an </w:t>
      </w:r>
      <w:r w:rsidR="000C2B0C">
        <w:t>online DBMS system</w:t>
      </w:r>
      <w:r>
        <w:t xml:space="preserve"> for ease of use and better control over the company data</w:t>
      </w:r>
    </w:p>
    <w:p w14:paraId="682DA067" w14:textId="77777777" w:rsidR="001807F5" w:rsidRPr="006F645E" w:rsidRDefault="001807F5" w:rsidP="006F645E">
      <w:pPr>
        <w:pStyle w:val="BodyText"/>
      </w:pPr>
    </w:p>
    <w:p w14:paraId="1B22C6C0" w14:textId="11675BAE" w:rsidR="00426215" w:rsidRDefault="006F645E" w:rsidP="00426215">
      <w:pPr>
        <w:pStyle w:val="Heading1"/>
        <w:ind w:left="431" w:hanging="431"/>
      </w:pPr>
      <w:bookmarkStart w:id="22" w:name="_Toc62212634"/>
      <w:bookmarkStart w:id="23" w:name="_Hlk314571188"/>
      <w:r>
        <w:t>Model description</w:t>
      </w:r>
      <w:bookmarkEnd w:id="22"/>
    </w:p>
    <w:p w14:paraId="65416CD2" w14:textId="77777777" w:rsidR="006F645E" w:rsidRDefault="006F645E" w:rsidP="006F645E">
      <w:pPr>
        <w:pStyle w:val="Heading2"/>
        <w:keepNext w:val="0"/>
        <w:ind w:left="851" w:hanging="851"/>
      </w:pPr>
      <w:bookmarkStart w:id="24" w:name="_Toc462595272"/>
      <w:bookmarkStart w:id="25" w:name="_Toc62212635"/>
      <w:r w:rsidRPr="008D63DF">
        <w:t>Definitions &amp; Acronyms</w:t>
      </w:r>
      <w:bookmarkEnd w:id="24"/>
      <w:bookmarkEnd w:id="25"/>
    </w:p>
    <w:p w14:paraId="127F3134" w14:textId="378E6A2B" w:rsidR="00311884" w:rsidRDefault="00311884" w:rsidP="00311884">
      <w:pPr>
        <w:pStyle w:val="BodyText"/>
        <w:numPr>
          <w:ilvl w:val="0"/>
          <w:numId w:val="28"/>
        </w:numPr>
      </w:pPr>
      <w:r>
        <w:t>FK – Foreign Key</w:t>
      </w:r>
    </w:p>
    <w:p w14:paraId="267B835F" w14:textId="33FA1393" w:rsidR="00311884" w:rsidRDefault="00311884" w:rsidP="00311884">
      <w:pPr>
        <w:pStyle w:val="BodyText"/>
        <w:numPr>
          <w:ilvl w:val="0"/>
          <w:numId w:val="28"/>
        </w:numPr>
      </w:pPr>
      <w:r>
        <w:t>PK – Primary Key</w:t>
      </w:r>
    </w:p>
    <w:p w14:paraId="47F399E8" w14:textId="3568D9FB" w:rsidR="000C2B0C" w:rsidRPr="000C2B0C" w:rsidRDefault="00311884" w:rsidP="00311884">
      <w:pPr>
        <w:pStyle w:val="BodyText"/>
        <w:numPr>
          <w:ilvl w:val="0"/>
          <w:numId w:val="28"/>
        </w:numPr>
      </w:pPr>
      <w:r>
        <w:t>CFK – Compound Foreign Key</w:t>
      </w:r>
    </w:p>
    <w:p w14:paraId="4534CB92" w14:textId="77777777" w:rsidR="006F645E" w:rsidRPr="006F645E" w:rsidRDefault="006F645E" w:rsidP="006F645E">
      <w:pPr>
        <w:pStyle w:val="BodyText"/>
      </w:pPr>
    </w:p>
    <w:p w14:paraId="202F84C0" w14:textId="77777777" w:rsidR="00426215" w:rsidRDefault="00426215" w:rsidP="006F645E">
      <w:pPr>
        <w:pStyle w:val="Heading2"/>
        <w:keepNext w:val="0"/>
        <w:ind w:left="851" w:hanging="851"/>
      </w:pPr>
      <w:bookmarkStart w:id="26" w:name="_Toc412572574"/>
      <w:bookmarkStart w:id="27" w:name="_Toc509167638"/>
      <w:bookmarkStart w:id="28" w:name="_Toc62212636"/>
      <w:r>
        <w:t>Logical Scheme</w:t>
      </w:r>
      <w:bookmarkEnd w:id="26"/>
      <w:bookmarkEnd w:id="27"/>
      <w:bookmarkEnd w:id="28"/>
    </w:p>
    <w:bookmarkEnd w:id="23"/>
    <w:p w14:paraId="3963EE6B" w14:textId="52C303A2" w:rsidR="006F645E" w:rsidRDefault="00311884" w:rsidP="00500742">
      <w:pPr>
        <w:pStyle w:val="BodyText"/>
      </w:pPr>
      <w:r>
        <w:rPr>
          <w:noProof/>
        </w:rPr>
        <w:lastRenderedPageBreak/>
        <w:drawing>
          <wp:inline distT="0" distB="0" distL="0" distR="0" wp14:anchorId="1E6F4208" wp14:editId="7F67913E">
            <wp:extent cx="5941695" cy="3611880"/>
            <wp:effectExtent l="0" t="0" r="1905" b="0"/>
            <wp:docPr id="2664633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63353" name="Picture 26646335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1329" w14:textId="2940DE18" w:rsidR="006F645E" w:rsidRDefault="006F645E" w:rsidP="00500742">
      <w:pPr>
        <w:pStyle w:val="BodyText"/>
      </w:pPr>
    </w:p>
    <w:p w14:paraId="3894FC29" w14:textId="11DBC522" w:rsidR="006F645E" w:rsidRDefault="00407DD5" w:rsidP="006F645E">
      <w:pPr>
        <w:pStyle w:val="Heading2"/>
        <w:keepNext w:val="0"/>
        <w:ind w:left="851" w:hanging="851"/>
      </w:pPr>
      <w:bookmarkStart w:id="29" w:name="_Toc62212637"/>
      <w:r>
        <w:t>O</w:t>
      </w:r>
      <w:r w:rsidR="006F645E">
        <w:t>bjects</w:t>
      </w:r>
      <w:bookmarkEnd w:id="29"/>
    </w:p>
    <w:p w14:paraId="194E0023" w14:textId="77777777" w:rsidR="006F645E" w:rsidRDefault="006F645E" w:rsidP="006F645E">
      <w:pPr>
        <w:pStyle w:val="BodyText"/>
      </w:pPr>
    </w:p>
    <w:p w14:paraId="71AA236F" w14:textId="127B5EC4" w:rsidR="006F645E" w:rsidRPr="00B7306B" w:rsidRDefault="000C2B0C" w:rsidP="006F645E">
      <w:pPr>
        <w:pStyle w:val="BodyText"/>
        <w:rPr>
          <w:b/>
          <w:bCs/>
        </w:rPr>
      </w:pPr>
      <w:r w:rsidRPr="00B7306B">
        <w:rPr>
          <w:b/>
          <w:bCs/>
        </w:rPr>
        <w:t>Skills table</w:t>
      </w:r>
    </w:p>
    <w:p w14:paraId="061AE2A5" w14:textId="0C7A2E27" w:rsidR="00BE17E0" w:rsidRDefault="000C2B0C" w:rsidP="006F645E">
      <w:pPr>
        <w:pStyle w:val="BodyText"/>
      </w:pPr>
      <w:r>
        <w:t xml:space="preserve">Table that displays ID’s and names for the existing skills. E.g. Python coding, SQL database management, etc. </w:t>
      </w:r>
    </w:p>
    <w:p w14:paraId="72C5EF5E" w14:textId="77777777" w:rsidR="006F645E" w:rsidRDefault="006F645E" w:rsidP="006F645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6F645E" w14:paraId="2428E3B5" w14:textId="77777777" w:rsidTr="00BE17E0">
        <w:trPr>
          <w:trHeight w:val="292"/>
        </w:trPr>
        <w:tc>
          <w:tcPr>
            <w:tcW w:w="2302" w:type="dxa"/>
            <w:shd w:val="clear" w:color="auto" w:fill="76CDD8"/>
          </w:tcPr>
          <w:p w14:paraId="6235040D" w14:textId="05F79EBD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26E9486E" w14:textId="09745EED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5E8C7867" w14:textId="60D97E5A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4DF3FC75" w14:textId="15720009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BE17E0" w14:paraId="15601FC3" w14:textId="77777777" w:rsidTr="00BE17E0">
        <w:trPr>
          <w:trHeight w:val="432"/>
        </w:trPr>
        <w:tc>
          <w:tcPr>
            <w:tcW w:w="2302" w:type="dxa"/>
            <w:vMerge w:val="restart"/>
          </w:tcPr>
          <w:p w14:paraId="4FB44A01" w14:textId="19654889" w:rsidR="00BE17E0" w:rsidRDefault="000C2B0C" w:rsidP="006F645E">
            <w:pPr>
              <w:pStyle w:val="BodyText"/>
            </w:pPr>
            <w:r>
              <w:t>skills</w:t>
            </w:r>
          </w:p>
        </w:tc>
        <w:tc>
          <w:tcPr>
            <w:tcW w:w="2302" w:type="dxa"/>
          </w:tcPr>
          <w:p w14:paraId="5287EB7E" w14:textId="450BBD7F" w:rsidR="00BE17E0" w:rsidRDefault="000C2B0C" w:rsidP="006F645E">
            <w:pPr>
              <w:pStyle w:val="BodyText"/>
            </w:pPr>
            <w:r>
              <w:t>id</w:t>
            </w:r>
          </w:p>
        </w:tc>
        <w:tc>
          <w:tcPr>
            <w:tcW w:w="2302" w:type="dxa"/>
          </w:tcPr>
          <w:p w14:paraId="43622687" w14:textId="17B889E7" w:rsidR="00BE17E0" w:rsidRDefault="000C2B0C" w:rsidP="006F645E">
            <w:pPr>
              <w:pStyle w:val="BodyText"/>
            </w:pPr>
            <w:r>
              <w:t>Id of the skill</w:t>
            </w:r>
            <w:r w:rsidR="00074855">
              <w:t>, PK/FK</w:t>
            </w:r>
          </w:p>
        </w:tc>
        <w:tc>
          <w:tcPr>
            <w:tcW w:w="2302" w:type="dxa"/>
          </w:tcPr>
          <w:p w14:paraId="276CD625" w14:textId="34364910" w:rsidR="00BE17E0" w:rsidRDefault="00BE17E0" w:rsidP="006F645E">
            <w:pPr>
              <w:pStyle w:val="BodyText"/>
            </w:pPr>
            <w:r>
              <w:t>Int</w:t>
            </w:r>
          </w:p>
        </w:tc>
      </w:tr>
      <w:tr w:rsidR="00BE17E0" w14:paraId="44050B2A" w14:textId="77777777" w:rsidTr="00BE17E0">
        <w:trPr>
          <w:trHeight w:val="432"/>
        </w:trPr>
        <w:tc>
          <w:tcPr>
            <w:tcW w:w="2302" w:type="dxa"/>
            <w:vMerge/>
          </w:tcPr>
          <w:p w14:paraId="3310B3B8" w14:textId="77777777" w:rsidR="00BE17E0" w:rsidRDefault="00BE17E0" w:rsidP="006F645E">
            <w:pPr>
              <w:pStyle w:val="BodyText"/>
            </w:pPr>
          </w:p>
        </w:tc>
        <w:tc>
          <w:tcPr>
            <w:tcW w:w="2302" w:type="dxa"/>
          </w:tcPr>
          <w:p w14:paraId="22CB5DE1" w14:textId="0EC2BC78" w:rsidR="00BE17E0" w:rsidRDefault="000C2B0C" w:rsidP="006F645E">
            <w:pPr>
              <w:pStyle w:val="BodyText"/>
            </w:pPr>
            <w:r>
              <w:t>name</w:t>
            </w:r>
          </w:p>
        </w:tc>
        <w:tc>
          <w:tcPr>
            <w:tcW w:w="2302" w:type="dxa"/>
          </w:tcPr>
          <w:p w14:paraId="6EDD57E1" w14:textId="6BC08D40" w:rsidR="00BE17E0" w:rsidRDefault="000C2B0C" w:rsidP="006F645E">
            <w:pPr>
              <w:pStyle w:val="BodyText"/>
            </w:pPr>
            <w:r>
              <w:t>Name of the skill, e.g. python coding, SQL database management</w:t>
            </w:r>
          </w:p>
        </w:tc>
        <w:tc>
          <w:tcPr>
            <w:tcW w:w="2302" w:type="dxa"/>
          </w:tcPr>
          <w:p w14:paraId="3C813618" w14:textId="27559335" w:rsidR="00BE17E0" w:rsidRDefault="00BE17E0" w:rsidP="006F645E">
            <w:pPr>
              <w:pStyle w:val="BodyText"/>
            </w:pPr>
            <w:r>
              <w:t>Text</w:t>
            </w:r>
          </w:p>
        </w:tc>
      </w:tr>
    </w:tbl>
    <w:p w14:paraId="32BFEF35" w14:textId="2FA6EB24" w:rsidR="00311884" w:rsidRDefault="00311884" w:rsidP="006F645E">
      <w:pPr>
        <w:pStyle w:val="BodyText"/>
      </w:pPr>
    </w:p>
    <w:p w14:paraId="563BCA8A" w14:textId="7FB08A8B" w:rsidR="006F645E" w:rsidRDefault="00311884" w:rsidP="006F645E">
      <w:pPr>
        <w:pStyle w:val="BodyText"/>
      </w:pPr>
      <w:r>
        <w:t xml:space="preserve">It has one to many </w:t>
      </w:r>
      <w:proofErr w:type="gramStart"/>
      <w:r>
        <w:t>relationship</w:t>
      </w:r>
      <w:proofErr w:type="gramEnd"/>
      <w:r>
        <w:t xml:space="preserve"> with </w:t>
      </w:r>
      <w:proofErr w:type="spellStart"/>
      <w:r w:rsidRPr="00311884">
        <w:rPr>
          <w:b/>
          <w:bCs/>
        </w:rPr>
        <w:t>job_skills</w:t>
      </w:r>
      <w:proofErr w:type="spellEnd"/>
      <w:r>
        <w:t xml:space="preserve"> and </w:t>
      </w:r>
      <w:proofErr w:type="spellStart"/>
      <w:r w:rsidRPr="00311884">
        <w:rPr>
          <w:b/>
          <w:bCs/>
        </w:rPr>
        <w:t>candidate_skills</w:t>
      </w:r>
      <w:proofErr w:type="spellEnd"/>
      <w:r>
        <w:t xml:space="preserve"> tables</w:t>
      </w:r>
    </w:p>
    <w:p w14:paraId="1D0B67F8" w14:textId="59A04E30" w:rsidR="006F645E" w:rsidRDefault="006F645E" w:rsidP="006F645E">
      <w:pPr>
        <w:pStyle w:val="BodyText"/>
      </w:pPr>
    </w:p>
    <w:p w14:paraId="75E47102" w14:textId="2B40CCA9" w:rsidR="006F645E" w:rsidRDefault="006F645E" w:rsidP="006F645E">
      <w:pPr>
        <w:pStyle w:val="BodyText"/>
      </w:pPr>
      <w:r>
        <w:t>Example with data</w:t>
      </w:r>
    </w:p>
    <w:p w14:paraId="25867221" w14:textId="77777777" w:rsidR="00BE17E0" w:rsidRDefault="00BE17E0" w:rsidP="006F645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3113"/>
        <w:gridCol w:w="3113"/>
        <w:gridCol w:w="3113"/>
      </w:tblGrid>
      <w:tr w:rsidR="00311884" w14:paraId="7D509B5F" w14:textId="77777777" w:rsidTr="00311884">
        <w:trPr>
          <w:trHeight w:val="268"/>
        </w:trPr>
        <w:tc>
          <w:tcPr>
            <w:tcW w:w="3113" w:type="dxa"/>
            <w:shd w:val="clear" w:color="auto" w:fill="76CDD8"/>
          </w:tcPr>
          <w:p w14:paraId="786CAE32" w14:textId="378F71D7" w:rsidR="00311884" w:rsidRPr="00BE17E0" w:rsidRDefault="00311884" w:rsidP="003C7C6B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skills.id</w:t>
            </w:r>
          </w:p>
        </w:tc>
        <w:tc>
          <w:tcPr>
            <w:tcW w:w="3113" w:type="dxa"/>
            <w:shd w:val="clear" w:color="auto" w:fill="76CDD8"/>
          </w:tcPr>
          <w:p w14:paraId="7C63B6B0" w14:textId="4235135F" w:rsidR="00311884" w:rsidRPr="00BE17E0" w:rsidRDefault="00311884" w:rsidP="003C7C6B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job_skills.id</w:t>
            </w:r>
          </w:p>
        </w:tc>
        <w:tc>
          <w:tcPr>
            <w:tcW w:w="3113" w:type="dxa"/>
            <w:shd w:val="clear" w:color="auto" w:fill="76CDD8"/>
          </w:tcPr>
          <w:p w14:paraId="186467F7" w14:textId="6823A885" w:rsidR="00311884" w:rsidRPr="00BE17E0" w:rsidRDefault="00311884" w:rsidP="003C7C6B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candidate_skill.id</w:t>
            </w:r>
          </w:p>
        </w:tc>
      </w:tr>
      <w:tr w:rsidR="00311884" w14:paraId="675CC18D" w14:textId="77777777" w:rsidTr="00311884">
        <w:trPr>
          <w:trHeight w:val="397"/>
        </w:trPr>
        <w:tc>
          <w:tcPr>
            <w:tcW w:w="3113" w:type="dxa"/>
          </w:tcPr>
          <w:p w14:paraId="1865802E" w14:textId="05D6DF34" w:rsidR="00311884" w:rsidRDefault="00311884" w:rsidP="003C7C6B">
            <w:pPr>
              <w:pStyle w:val="BodyText"/>
            </w:pPr>
            <w:r>
              <w:t xml:space="preserve"> 1</w:t>
            </w:r>
          </w:p>
        </w:tc>
        <w:tc>
          <w:tcPr>
            <w:tcW w:w="3113" w:type="dxa"/>
          </w:tcPr>
          <w:p w14:paraId="08F31126" w14:textId="54633CB7" w:rsidR="00311884" w:rsidRDefault="00311884" w:rsidP="003C7C6B">
            <w:pPr>
              <w:pStyle w:val="BodyText"/>
            </w:pPr>
            <w:r>
              <w:t>1</w:t>
            </w:r>
          </w:p>
        </w:tc>
        <w:tc>
          <w:tcPr>
            <w:tcW w:w="3113" w:type="dxa"/>
          </w:tcPr>
          <w:p w14:paraId="6FE58743" w14:textId="457E2000" w:rsidR="00311884" w:rsidRDefault="00311884" w:rsidP="003C7C6B">
            <w:pPr>
              <w:pStyle w:val="BodyText"/>
            </w:pPr>
            <w:r>
              <w:t>1</w:t>
            </w:r>
          </w:p>
        </w:tc>
      </w:tr>
    </w:tbl>
    <w:p w14:paraId="455288B0" w14:textId="0A5290D9" w:rsidR="00BE17E0" w:rsidRDefault="00BE17E0" w:rsidP="006F645E">
      <w:pPr>
        <w:pStyle w:val="BodyText"/>
      </w:pPr>
    </w:p>
    <w:p w14:paraId="1C8B7E32" w14:textId="77777777" w:rsidR="00BE17E0" w:rsidRDefault="00BE17E0" w:rsidP="006F645E">
      <w:pPr>
        <w:pStyle w:val="BodyText"/>
      </w:pPr>
    </w:p>
    <w:p w14:paraId="03F6F13E" w14:textId="77777777" w:rsidR="00311884" w:rsidRDefault="00311884" w:rsidP="006F645E">
      <w:pPr>
        <w:pStyle w:val="BodyText"/>
      </w:pPr>
    </w:p>
    <w:p w14:paraId="73E435C5" w14:textId="77777777" w:rsidR="00311884" w:rsidRDefault="00311884" w:rsidP="006F645E">
      <w:pPr>
        <w:pStyle w:val="BodyText"/>
      </w:pPr>
    </w:p>
    <w:p w14:paraId="297C82D1" w14:textId="293B4CD8" w:rsidR="00311884" w:rsidRPr="00B7306B" w:rsidRDefault="00311884" w:rsidP="00311884">
      <w:pPr>
        <w:pStyle w:val="BodyText"/>
        <w:rPr>
          <w:b/>
          <w:bCs/>
        </w:rPr>
      </w:pPr>
      <w:proofErr w:type="spellStart"/>
      <w:r w:rsidRPr="00B7306B">
        <w:rPr>
          <w:b/>
          <w:bCs/>
        </w:rPr>
        <w:lastRenderedPageBreak/>
        <w:t>Job_skills</w:t>
      </w:r>
      <w:proofErr w:type="spellEnd"/>
      <w:r w:rsidRPr="00B7306B">
        <w:rPr>
          <w:b/>
          <w:bCs/>
        </w:rPr>
        <w:t xml:space="preserve"> table</w:t>
      </w:r>
    </w:p>
    <w:p w14:paraId="28B3501D" w14:textId="69132A4E" w:rsidR="00311884" w:rsidRDefault="00311884" w:rsidP="00311884">
      <w:pPr>
        <w:pStyle w:val="BodyText"/>
      </w:pPr>
      <w:r>
        <w:t xml:space="preserve">A bridge table that displays correspondence of </w:t>
      </w:r>
      <w:proofErr w:type="spellStart"/>
      <w:r>
        <w:t>job_</w:t>
      </w:r>
      <w:proofErr w:type="gramStart"/>
      <w:r>
        <w:t>id’s</w:t>
      </w:r>
      <w:proofErr w:type="spellEnd"/>
      <w:proofErr w:type="gramEnd"/>
      <w:r>
        <w:t xml:space="preserve"> to </w:t>
      </w:r>
      <w:proofErr w:type="spellStart"/>
      <w:r>
        <w:t>skill_id’s</w:t>
      </w:r>
      <w:proofErr w:type="spellEnd"/>
      <w:r>
        <w:t>, i.e. connects the table job with skills tables. This helps identify what exact skills are being demanded in a particular job listing.</w:t>
      </w:r>
    </w:p>
    <w:p w14:paraId="02152741" w14:textId="77777777" w:rsidR="00311884" w:rsidRDefault="00311884" w:rsidP="00311884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311884" w14:paraId="3A428B60" w14:textId="77777777" w:rsidTr="00FC59C4">
        <w:trPr>
          <w:trHeight w:val="292"/>
        </w:trPr>
        <w:tc>
          <w:tcPr>
            <w:tcW w:w="2302" w:type="dxa"/>
            <w:shd w:val="clear" w:color="auto" w:fill="76CDD8"/>
          </w:tcPr>
          <w:p w14:paraId="008F9D5E" w14:textId="77777777" w:rsidR="00311884" w:rsidRPr="00BE17E0" w:rsidRDefault="00311884" w:rsidP="00FC59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2094CDD5" w14:textId="77777777" w:rsidR="00311884" w:rsidRPr="00BE17E0" w:rsidRDefault="00311884" w:rsidP="00FC59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07A93513" w14:textId="77777777" w:rsidR="00311884" w:rsidRPr="00BE17E0" w:rsidRDefault="00311884" w:rsidP="00FC59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0165D254" w14:textId="77777777" w:rsidR="00311884" w:rsidRPr="00BE17E0" w:rsidRDefault="00311884" w:rsidP="00FC59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311884" w14:paraId="38FD5FF0" w14:textId="77777777" w:rsidTr="00FC59C4">
        <w:trPr>
          <w:trHeight w:val="432"/>
        </w:trPr>
        <w:tc>
          <w:tcPr>
            <w:tcW w:w="2302" w:type="dxa"/>
            <w:vMerge w:val="restart"/>
          </w:tcPr>
          <w:p w14:paraId="25E9B7D2" w14:textId="24296D64" w:rsidR="00311884" w:rsidRDefault="00E10678" w:rsidP="00FC59C4">
            <w:pPr>
              <w:pStyle w:val="BodyText"/>
            </w:pPr>
            <w:proofErr w:type="spellStart"/>
            <w:r>
              <w:t>j</w:t>
            </w:r>
            <w:r w:rsidR="00311884">
              <w:t>ob_skills</w:t>
            </w:r>
            <w:proofErr w:type="spellEnd"/>
          </w:p>
        </w:tc>
        <w:tc>
          <w:tcPr>
            <w:tcW w:w="2302" w:type="dxa"/>
          </w:tcPr>
          <w:p w14:paraId="123DBF58" w14:textId="7BA9C0EC" w:rsidR="00311884" w:rsidRDefault="00E10678" w:rsidP="00FC59C4">
            <w:pPr>
              <w:pStyle w:val="BodyText"/>
            </w:pPr>
            <w:proofErr w:type="spellStart"/>
            <w:r>
              <w:t>j</w:t>
            </w:r>
            <w:r w:rsidR="00311884">
              <w:t>ob_id</w:t>
            </w:r>
            <w:proofErr w:type="spellEnd"/>
          </w:p>
        </w:tc>
        <w:tc>
          <w:tcPr>
            <w:tcW w:w="2302" w:type="dxa"/>
          </w:tcPr>
          <w:p w14:paraId="65E25474" w14:textId="6DAA451A" w:rsidR="00311884" w:rsidRDefault="00311884" w:rsidP="00FC59C4">
            <w:pPr>
              <w:pStyle w:val="BodyText"/>
            </w:pPr>
            <w:r>
              <w:t xml:space="preserve">Id of the </w:t>
            </w:r>
            <w:r>
              <w:t>job</w:t>
            </w:r>
            <w:r>
              <w:t xml:space="preserve">, </w:t>
            </w:r>
            <w:r>
              <w:t>CFK</w:t>
            </w:r>
            <w:r>
              <w:t>/FK</w:t>
            </w:r>
          </w:p>
        </w:tc>
        <w:tc>
          <w:tcPr>
            <w:tcW w:w="2302" w:type="dxa"/>
          </w:tcPr>
          <w:p w14:paraId="36CEDCE7" w14:textId="77777777" w:rsidR="00311884" w:rsidRDefault="00311884" w:rsidP="00FC59C4">
            <w:pPr>
              <w:pStyle w:val="BodyText"/>
            </w:pPr>
            <w:r>
              <w:t>Int</w:t>
            </w:r>
          </w:p>
        </w:tc>
      </w:tr>
      <w:tr w:rsidR="00311884" w14:paraId="58B07360" w14:textId="77777777" w:rsidTr="00FC59C4">
        <w:trPr>
          <w:trHeight w:val="432"/>
        </w:trPr>
        <w:tc>
          <w:tcPr>
            <w:tcW w:w="2302" w:type="dxa"/>
            <w:vMerge/>
          </w:tcPr>
          <w:p w14:paraId="6B5641BE" w14:textId="77777777" w:rsidR="00311884" w:rsidRDefault="00311884" w:rsidP="00FC59C4">
            <w:pPr>
              <w:pStyle w:val="BodyText"/>
            </w:pPr>
          </w:p>
        </w:tc>
        <w:tc>
          <w:tcPr>
            <w:tcW w:w="2302" w:type="dxa"/>
          </w:tcPr>
          <w:p w14:paraId="672501C5" w14:textId="53D4DABA" w:rsidR="00311884" w:rsidRDefault="00E10678" w:rsidP="00FC59C4">
            <w:pPr>
              <w:pStyle w:val="BodyText"/>
            </w:pPr>
            <w:proofErr w:type="spellStart"/>
            <w:r>
              <w:t>s</w:t>
            </w:r>
            <w:r w:rsidR="00311884">
              <w:t>kill_id</w:t>
            </w:r>
            <w:proofErr w:type="spellEnd"/>
          </w:p>
        </w:tc>
        <w:tc>
          <w:tcPr>
            <w:tcW w:w="2302" w:type="dxa"/>
          </w:tcPr>
          <w:p w14:paraId="11C1C40D" w14:textId="5212067B" w:rsidR="00311884" w:rsidRDefault="00311884" w:rsidP="00FC59C4">
            <w:pPr>
              <w:pStyle w:val="BodyText"/>
            </w:pPr>
            <w:r>
              <w:t>Id of the skill, CFK/FK</w:t>
            </w:r>
          </w:p>
        </w:tc>
        <w:tc>
          <w:tcPr>
            <w:tcW w:w="2302" w:type="dxa"/>
          </w:tcPr>
          <w:p w14:paraId="518AE643" w14:textId="569702D7" w:rsidR="00311884" w:rsidRDefault="00311884" w:rsidP="00FC59C4">
            <w:pPr>
              <w:pStyle w:val="BodyText"/>
            </w:pPr>
            <w:r>
              <w:t>Int</w:t>
            </w:r>
          </w:p>
        </w:tc>
      </w:tr>
    </w:tbl>
    <w:p w14:paraId="04471E51" w14:textId="77777777" w:rsidR="00311884" w:rsidRDefault="00311884" w:rsidP="00311884">
      <w:pPr>
        <w:pStyle w:val="BodyText"/>
      </w:pPr>
    </w:p>
    <w:p w14:paraId="3762C73E" w14:textId="41432248" w:rsidR="00311884" w:rsidRDefault="00311884" w:rsidP="00311884">
      <w:pPr>
        <w:pStyle w:val="BodyText"/>
      </w:pPr>
      <w:r>
        <w:t xml:space="preserve">It has </w:t>
      </w:r>
      <w:r>
        <w:t>many-to-one relationship with skills and job tables</w:t>
      </w:r>
    </w:p>
    <w:p w14:paraId="638269BE" w14:textId="77777777" w:rsidR="00311884" w:rsidRDefault="00311884" w:rsidP="00311884">
      <w:pPr>
        <w:pStyle w:val="BodyText"/>
      </w:pPr>
    </w:p>
    <w:p w14:paraId="1D1F7E29" w14:textId="77777777" w:rsidR="00311884" w:rsidRDefault="00311884" w:rsidP="00311884">
      <w:pPr>
        <w:pStyle w:val="BodyText"/>
      </w:pPr>
      <w:r>
        <w:t>Example with data</w:t>
      </w:r>
    </w:p>
    <w:p w14:paraId="5C37A018" w14:textId="77777777" w:rsidR="00311884" w:rsidRDefault="00311884" w:rsidP="00311884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3"/>
        <w:gridCol w:w="2303"/>
        <w:gridCol w:w="2303"/>
        <w:gridCol w:w="2303"/>
      </w:tblGrid>
      <w:tr w:rsidR="0035711B" w14:paraId="46482CBE" w14:textId="7DA31BE5" w:rsidTr="0035711B">
        <w:trPr>
          <w:trHeight w:val="263"/>
        </w:trPr>
        <w:tc>
          <w:tcPr>
            <w:tcW w:w="2303" w:type="dxa"/>
            <w:shd w:val="clear" w:color="auto" w:fill="76CDD8"/>
          </w:tcPr>
          <w:p w14:paraId="5D059135" w14:textId="2979216B" w:rsidR="0035711B" w:rsidRPr="00BE17E0" w:rsidRDefault="0035711B" w:rsidP="00FC59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job_</w:t>
            </w:r>
            <w:proofErr w:type="gramStart"/>
            <w:r>
              <w:rPr>
                <w:color w:val="FFFFFF" w:themeColor="background1"/>
                <w:sz w:val="18"/>
                <w:szCs w:val="18"/>
              </w:rPr>
              <w:t>skills.</w:t>
            </w:r>
            <w:r>
              <w:rPr>
                <w:color w:val="FFFFFF" w:themeColor="background1"/>
                <w:sz w:val="18"/>
                <w:szCs w:val="18"/>
              </w:rPr>
              <w:t>skill</w:t>
            </w:r>
            <w:proofErr w:type="gramEnd"/>
            <w:r>
              <w:rPr>
                <w:color w:val="FFFFFF" w:themeColor="background1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2303" w:type="dxa"/>
            <w:shd w:val="clear" w:color="auto" w:fill="76CDD8"/>
          </w:tcPr>
          <w:p w14:paraId="39A08BF3" w14:textId="38338D76" w:rsidR="0035711B" w:rsidRPr="00BE17E0" w:rsidRDefault="0035711B" w:rsidP="00FC59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Skills.id</w:t>
            </w:r>
          </w:p>
        </w:tc>
        <w:tc>
          <w:tcPr>
            <w:tcW w:w="2303" w:type="dxa"/>
            <w:shd w:val="clear" w:color="auto" w:fill="76CDD8"/>
          </w:tcPr>
          <w:p w14:paraId="5F25C01E" w14:textId="3E4083EF" w:rsidR="0035711B" w:rsidRPr="00BE17E0" w:rsidRDefault="0035711B" w:rsidP="00FC59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Job_skills.job_id</w:t>
            </w:r>
            <w:proofErr w:type="spellEnd"/>
          </w:p>
        </w:tc>
        <w:tc>
          <w:tcPr>
            <w:tcW w:w="2303" w:type="dxa"/>
            <w:shd w:val="clear" w:color="auto" w:fill="76CDD8"/>
          </w:tcPr>
          <w:p w14:paraId="75722449" w14:textId="0F1B2AA8" w:rsidR="0035711B" w:rsidRDefault="0035711B" w:rsidP="00FC59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Job.id</w:t>
            </w:r>
          </w:p>
        </w:tc>
      </w:tr>
      <w:tr w:rsidR="0035711B" w14:paraId="1B052B86" w14:textId="36E70DB7" w:rsidTr="0035711B">
        <w:trPr>
          <w:trHeight w:val="389"/>
        </w:trPr>
        <w:tc>
          <w:tcPr>
            <w:tcW w:w="2303" w:type="dxa"/>
          </w:tcPr>
          <w:p w14:paraId="59E959CD" w14:textId="77777777" w:rsidR="0035711B" w:rsidRDefault="0035711B" w:rsidP="00FC59C4">
            <w:pPr>
              <w:pStyle w:val="BodyText"/>
            </w:pPr>
            <w:r>
              <w:t xml:space="preserve"> 1</w:t>
            </w:r>
          </w:p>
        </w:tc>
        <w:tc>
          <w:tcPr>
            <w:tcW w:w="2303" w:type="dxa"/>
          </w:tcPr>
          <w:p w14:paraId="6826F313" w14:textId="77777777" w:rsidR="0035711B" w:rsidRDefault="0035711B" w:rsidP="00FC59C4">
            <w:pPr>
              <w:pStyle w:val="BodyText"/>
            </w:pPr>
            <w:r>
              <w:t>1</w:t>
            </w:r>
          </w:p>
        </w:tc>
        <w:tc>
          <w:tcPr>
            <w:tcW w:w="2303" w:type="dxa"/>
          </w:tcPr>
          <w:p w14:paraId="3948056E" w14:textId="5A4A2670" w:rsidR="0035711B" w:rsidRDefault="0035711B" w:rsidP="00FC59C4">
            <w:pPr>
              <w:pStyle w:val="BodyText"/>
            </w:pPr>
            <w:r>
              <w:t>2</w:t>
            </w:r>
          </w:p>
        </w:tc>
        <w:tc>
          <w:tcPr>
            <w:tcW w:w="2303" w:type="dxa"/>
          </w:tcPr>
          <w:p w14:paraId="5905EF6F" w14:textId="69B17180" w:rsidR="0035711B" w:rsidRDefault="0035711B" w:rsidP="00FC59C4">
            <w:pPr>
              <w:pStyle w:val="BodyText"/>
            </w:pPr>
            <w:r>
              <w:t>2</w:t>
            </w:r>
          </w:p>
        </w:tc>
      </w:tr>
    </w:tbl>
    <w:p w14:paraId="4B9E1CDA" w14:textId="77777777" w:rsidR="00311884" w:rsidRDefault="00311884" w:rsidP="006F645E">
      <w:pPr>
        <w:pStyle w:val="BodyText"/>
      </w:pPr>
    </w:p>
    <w:p w14:paraId="6942FE4E" w14:textId="05493349" w:rsidR="00E10678" w:rsidRPr="00B7306B" w:rsidRDefault="00E10678" w:rsidP="00E10678">
      <w:pPr>
        <w:pStyle w:val="BodyText"/>
        <w:rPr>
          <w:b/>
          <w:bCs/>
        </w:rPr>
      </w:pPr>
      <w:proofErr w:type="spellStart"/>
      <w:r w:rsidRPr="00B7306B">
        <w:rPr>
          <w:b/>
          <w:bCs/>
        </w:rPr>
        <w:t>Candidate_skills</w:t>
      </w:r>
      <w:proofErr w:type="spellEnd"/>
      <w:r w:rsidRPr="00B7306B">
        <w:rPr>
          <w:b/>
          <w:bCs/>
        </w:rPr>
        <w:t xml:space="preserve"> table</w:t>
      </w:r>
    </w:p>
    <w:p w14:paraId="4A22F351" w14:textId="12EE8272" w:rsidR="00E10678" w:rsidRDefault="00E10678" w:rsidP="00E10678">
      <w:pPr>
        <w:pStyle w:val="BodyText"/>
      </w:pPr>
      <w:r>
        <w:t xml:space="preserve">A bridge table that connects the table </w:t>
      </w:r>
      <w:r>
        <w:t xml:space="preserve">candidate </w:t>
      </w:r>
      <w:r>
        <w:t xml:space="preserve">with skills tables. This helps identify what exact skills </w:t>
      </w:r>
      <w:r>
        <w:t>a particular candidate has to offer</w:t>
      </w:r>
    </w:p>
    <w:p w14:paraId="39DD435E" w14:textId="77777777" w:rsidR="00E10678" w:rsidRDefault="00E10678" w:rsidP="00E10678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E10678" w14:paraId="21095EF9" w14:textId="77777777" w:rsidTr="00FC59C4">
        <w:trPr>
          <w:trHeight w:val="292"/>
        </w:trPr>
        <w:tc>
          <w:tcPr>
            <w:tcW w:w="2302" w:type="dxa"/>
            <w:shd w:val="clear" w:color="auto" w:fill="76CDD8"/>
          </w:tcPr>
          <w:p w14:paraId="786E37EC" w14:textId="77777777" w:rsidR="00E10678" w:rsidRPr="00BE17E0" w:rsidRDefault="00E10678" w:rsidP="00FC59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37646394" w14:textId="77777777" w:rsidR="00E10678" w:rsidRPr="00BE17E0" w:rsidRDefault="00E10678" w:rsidP="00FC59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214CEE92" w14:textId="77777777" w:rsidR="00E10678" w:rsidRPr="00BE17E0" w:rsidRDefault="00E10678" w:rsidP="00FC59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1F692DA9" w14:textId="77777777" w:rsidR="00E10678" w:rsidRPr="00BE17E0" w:rsidRDefault="00E10678" w:rsidP="00FC59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E10678" w14:paraId="277EC178" w14:textId="77777777" w:rsidTr="00FC59C4">
        <w:trPr>
          <w:trHeight w:val="432"/>
        </w:trPr>
        <w:tc>
          <w:tcPr>
            <w:tcW w:w="2302" w:type="dxa"/>
            <w:vMerge w:val="restart"/>
          </w:tcPr>
          <w:p w14:paraId="7F8D413B" w14:textId="2229D2B1" w:rsidR="00E10678" w:rsidRDefault="00E10678" w:rsidP="00FC59C4">
            <w:pPr>
              <w:pStyle w:val="BodyText"/>
            </w:pPr>
            <w:proofErr w:type="spellStart"/>
            <w:r>
              <w:t>candidate_skills</w:t>
            </w:r>
            <w:proofErr w:type="spellEnd"/>
          </w:p>
        </w:tc>
        <w:tc>
          <w:tcPr>
            <w:tcW w:w="2302" w:type="dxa"/>
          </w:tcPr>
          <w:p w14:paraId="690C7F46" w14:textId="1BE8A954" w:rsidR="00E10678" w:rsidRDefault="00E10678" w:rsidP="00FC59C4">
            <w:pPr>
              <w:pStyle w:val="BodyText"/>
            </w:pPr>
            <w:proofErr w:type="spellStart"/>
            <w:r>
              <w:t>j</w:t>
            </w:r>
            <w:r>
              <w:t>ob_id</w:t>
            </w:r>
            <w:proofErr w:type="spellEnd"/>
          </w:p>
        </w:tc>
        <w:tc>
          <w:tcPr>
            <w:tcW w:w="2302" w:type="dxa"/>
          </w:tcPr>
          <w:p w14:paraId="1F7B909A" w14:textId="77777777" w:rsidR="00E10678" w:rsidRDefault="00E10678" w:rsidP="00FC59C4">
            <w:pPr>
              <w:pStyle w:val="BodyText"/>
            </w:pPr>
            <w:r>
              <w:t>Id of the job, CFK/FK</w:t>
            </w:r>
          </w:p>
        </w:tc>
        <w:tc>
          <w:tcPr>
            <w:tcW w:w="2302" w:type="dxa"/>
          </w:tcPr>
          <w:p w14:paraId="62671433" w14:textId="77777777" w:rsidR="00E10678" w:rsidRDefault="00E10678" w:rsidP="00FC59C4">
            <w:pPr>
              <w:pStyle w:val="BodyText"/>
            </w:pPr>
            <w:r>
              <w:t>Int</w:t>
            </w:r>
          </w:p>
        </w:tc>
      </w:tr>
      <w:tr w:rsidR="00E10678" w14:paraId="198BCB27" w14:textId="77777777" w:rsidTr="00FC59C4">
        <w:trPr>
          <w:trHeight w:val="432"/>
        </w:trPr>
        <w:tc>
          <w:tcPr>
            <w:tcW w:w="2302" w:type="dxa"/>
            <w:vMerge/>
          </w:tcPr>
          <w:p w14:paraId="44D0E35F" w14:textId="77777777" w:rsidR="00E10678" w:rsidRDefault="00E10678" w:rsidP="00FC59C4">
            <w:pPr>
              <w:pStyle w:val="BodyText"/>
            </w:pPr>
          </w:p>
        </w:tc>
        <w:tc>
          <w:tcPr>
            <w:tcW w:w="2302" w:type="dxa"/>
          </w:tcPr>
          <w:p w14:paraId="1CAF97FE" w14:textId="20499B0F" w:rsidR="00E10678" w:rsidRDefault="00B7306B" w:rsidP="00FC59C4">
            <w:pPr>
              <w:pStyle w:val="BodyText"/>
            </w:pPr>
            <w:proofErr w:type="spellStart"/>
            <w:r>
              <w:t>cand_id</w:t>
            </w:r>
            <w:proofErr w:type="spellEnd"/>
          </w:p>
        </w:tc>
        <w:tc>
          <w:tcPr>
            <w:tcW w:w="2302" w:type="dxa"/>
          </w:tcPr>
          <w:p w14:paraId="1766B501" w14:textId="7B9054E2" w:rsidR="00E10678" w:rsidRDefault="00E10678" w:rsidP="00FC59C4">
            <w:pPr>
              <w:pStyle w:val="BodyText"/>
            </w:pPr>
            <w:r>
              <w:t xml:space="preserve">Id of the </w:t>
            </w:r>
            <w:r w:rsidR="00B7306B">
              <w:t>candidate</w:t>
            </w:r>
            <w:r>
              <w:t>, CFK/FK</w:t>
            </w:r>
          </w:p>
        </w:tc>
        <w:tc>
          <w:tcPr>
            <w:tcW w:w="2302" w:type="dxa"/>
          </w:tcPr>
          <w:p w14:paraId="5A3AB703" w14:textId="77777777" w:rsidR="00E10678" w:rsidRDefault="00E10678" w:rsidP="00FC59C4">
            <w:pPr>
              <w:pStyle w:val="BodyText"/>
            </w:pPr>
            <w:r>
              <w:t>Int</w:t>
            </w:r>
          </w:p>
        </w:tc>
      </w:tr>
    </w:tbl>
    <w:p w14:paraId="22FD6193" w14:textId="77777777" w:rsidR="00E10678" w:rsidRDefault="00E10678" w:rsidP="00E10678">
      <w:pPr>
        <w:pStyle w:val="BodyText"/>
      </w:pPr>
    </w:p>
    <w:p w14:paraId="6D950609" w14:textId="16ACC25E" w:rsidR="00E10678" w:rsidRDefault="00E10678" w:rsidP="00E10678">
      <w:pPr>
        <w:pStyle w:val="BodyText"/>
      </w:pPr>
      <w:r>
        <w:t xml:space="preserve">It has many-to-one relationship with skills and </w:t>
      </w:r>
      <w:r w:rsidR="00B7306B">
        <w:t>candidate</w:t>
      </w:r>
      <w:r>
        <w:t xml:space="preserve"> tables</w:t>
      </w:r>
    </w:p>
    <w:p w14:paraId="09158BF9" w14:textId="77777777" w:rsidR="00E10678" w:rsidRDefault="00E10678" w:rsidP="00E10678">
      <w:pPr>
        <w:pStyle w:val="BodyText"/>
      </w:pPr>
    </w:p>
    <w:p w14:paraId="1AA776F2" w14:textId="77777777" w:rsidR="00E10678" w:rsidRDefault="00E10678" w:rsidP="00E10678">
      <w:pPr>
        <w:pStyle w:val="BodyText"/>
      </w:pPr>
      <w:r>
        <w:t>Example with data</w:t>
      </w:r>
    </w:p>
    <w:p w14:paraId="258AF131" w14:textId="77777777" w:rsidR="00E10678" w:rsidRDefault="00E10678" w:rsidP="00E10678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3"/>
        <w:gridCol w:w="2303"/>
        <w:gridCol w:w="2303"/>
        <w:gridCol w:w="2303"/>
      </w:tblGrid>
      <w:tr w:rsidR="00E10678" w14:paraId="6DC3E8DF" w14:textId="77777777" w:rsidTr="00FC59C4">
        <w:trPr>
          <w:trHeight w:val="263"/>
        </w:trPr>
        <w:tc>
          <w:tcPr>
            <w:tcW w:w="2303" w:type="dxa"/>
            <w:shd w:val="clear" w:color="auto" w:fill="76CDD8"/>
          </w:tcPr>
          <w:p w14:paraId="5E539F05" w14:textId="655B03AC" w:rsidR="00E10678" w:rsidRPr="00BE17E0" w:rsidRDefault="00B7306B" w:rsidP="00FC59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candidate</w:t>
            </w:r>
            <w:r w:rsidR="00E10678">
              <w:rPr>
                <w:color w:val="FFFFFF" w:themeColor="background1"/>
                <w:sz w:val="18"/>
                <w:szCs w:val="18"/>
              </w:rPr>
              <w:t>_</w:t>
            </w:r>
            <w:proofErr w:type="gramStart"/>
            <w:r w:rsidR="00E10678">
              <w:rPr>
                <w:color w:val="FFFFFF" w:themeColor="background1"/>
                <w:sz w:val="18"/>
                <w:szCs w:val="18"/>
              </w:rPr>
              <w:t>skills.skill</w:t>
            </w:r>
            <w:proofErr w:type="gramEnd"/>
            <w:r w:rsidR="00E10678">
              <w:rPr>
                <w:color w:val="FFFFFF" w:themeColor="background1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2303" w:type="dxa"/>
            <w:shd w:val="clear" w:color="auto" w:fill="76CDD8"/>
          </w:tcPr>
          <w:p w14:paraId="490861D3" w14:textId="77777777" w:rsidR="00E10678" w:rsidRPr="00BE17E0" w:rsidRDefault="00E10678" w:rsidP="00FC59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Skills.id</w:t>
            </w:r>
          </w:p>
        </w:tc>
        <w:tc>
          <w:tcPr>
            <w:tcW w:w="2303" w:type="dxa"/>
            <w:shd w:val="clear" w:color="auto" w:fill="76CDD8"/>
          </w:tcPr>
          <w:p w14:paraId="619DC1C7" w14:textId="638C6F97" w:rsidR="00E10678" w:rsidRPr="00BE17E0" w:rsidRDefault="00B7306B" w:rsidP="00FC59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Candidate_</w:t>
            </w:r>
            <w:proofErr w:type="gramStart"/>
            <w:r>
              <w:rPr>
                <w:color w:val="FFFFFF" w:themeColor="background1"/>
                <w:sz w:val="18"/>
                <w:szCs w:val="18"/>
              </w:rPr>
              <w:t>skills</w:t>
            </w:r>
            <w:r w:rsidR="00E10678">
              <w:rPr>
                <w:color w:val="FFFFFF" w:themeColor="background1"/>
                <w:sz w:val="18"/>
                <w:szCs w:val="18"/>
              </w:rPr>
              <w:t>.</w:t>
            </w:r>
            <w:r>
              <w:rPr>
                <w:color w:val="FFFFFF" w:themeColor="background1"/>
                <w:sz w:val="18"/>
                <w:szCs w:val="18"/>
              </w:rPr>
              <w:t>cand</w:t>
            </w:r>
            <w:proofErr w:type="gramEnd"/>
            <w:r>
              <w:rPr>
                <w:color w:val="FFFFFF" w:themeColor="background1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2303" w:type="dxa"/>
            <w:shd w:val="clear" w:color="auto" w:fill="76CDD8"/>
          </w:tcPr>
          <w:p w14:paraId="7C1FDF3C" w14:textId="45A71C25" w:rsidR="00E10678" w:rsidRDefault="00B7306B" w:rsidP="00FC59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Candidate_id</w:t>
            </w:r>
            <w:proofErr w:type="spellEnd"/>
          </w:p>
        </w:tc>
      </w:tr>
      <w:tr w:rsidR="00E10678" w14:paraId="13D9E1B5" w14:textId="77777777" w:rsidTr="00FC59C4">
        <w:trPr>
          <w:trHeight w:val="389"/>
        </w:trPr>
        <w:tc>
          <w:tcPr>
            <w:tcW w:w="2303" w:type="dxa"/>
          </w:tcPr>
          <w:p w14:paraId="0FC99865" w14:textId="77777777" w:rsidR="00E10678" w:rsidRDefault="00E10678" w:rsidP="00FC59C4">
            <w:pPr>
              <w:pStyle w:val="BodyText"/>
            </w:pPr>
            <w:r>
              <w:t xml:space="preserve"> 1</w:t>
            </w:r>
          </w:p>
        </w:tc>
        <w:tc>
          <w:tcPr>
            <w:tcW w:w="2303" w:type="dxa"/>
          </w:tcPr>
          <w:p w14:paraId="43E80507" w14:textId="77777777" w:rsidR="00E10678" w:rsidRDefault="00E10678" w:rsidP="00FC59C4">
            <w:pPr>
              <w:pStyle w:val="BodyText"/>
            </w:pPr>
            <w:r>
              <w:t>1</w:t>
            </w:r>
          </w:p>
        </w:tc>
        <w:tc>
          <w:tcPr>
            <w:tcW w:w="2303" w:type="dxa"/>
          </w:tcPr>
          <w:p w14:paraId="3715A912" w14:textId="77777777" w:rsidR="00E10678" w:rsidRDefault="00E10678" w:rsidP="00FC59C4">
            <w:pPr>
              <w:pStyle w:val="BodyText"/>
            </w:pPr>
            <w:r>
              <w:t>2</w:t>
            </w:r>
          </w:p>
        </w:tc>
        <w:tc>
          <w:tcPr>
            <w:tcW w:w="2303" w:type="dxa"/>
          </w:tcPr>
          <w:p w14:paraId="5503F4F9" w14:textId="77777777" w:rsidR="00E10678" w:rsidRDefault="00E10678" w:rsidP="00FC59C4">
            <w:pPr>
              <w:pStyle w:val="BodyText"/>
            </w:pPr>
            <w:r>
              <w:t>2</w:t>
            </w:r>
          </w:p>
        </w:tc>
      </w:tr>
    </w:tbl>
    <w:p w14:paraId="047A38C6" w14:textId="77777777" w:rsidR="00E10678" w:rsidRDefault="00E10678" w:rsidP="006F645E">
      <w:pPr>
        <w:pStyle w:val="BodyText"/>
      </w:pPr>
    </w:p>
    <w:p w14:paraId="7EFEE939" w14:textId="226FE1F7" w:rsidR="00B7306B" w:rsidRPr="00B7306B" w:rsidRDefault="00B7306B" w:rsidP="00B7306B">
      <w:pPr>
        <w:pStyle w:val="BodyText"/>
        <w:rPr>
          <w:b/>
          <w:bCs/>
        </w:rPr>
      </w:pPr>
      <w:r w:rsidRPr="00B7306B">
        <w:rPr>
          <w:b/>
          <w:bCs/>
        </w:rPr>
        <w:t>Candidate table</w:t>
      </w:r>
    </w:p>
    <w:p w14:paraId="144625CC" w14:textId="3215C54A" w:rsidR="00B7306B" w:rsidRDefault="00B7306B" w:rsidP="00B7306B">
      <w:pPr>
        <w:pStyle w:val="BodyText"/>
      </w:pPr>
      <w:r>
        <w:t xml:space="preserve">A table that stores data about all the candidates </w:t>
      </w:r>
    </w:p>
    <w:p w14:paraId="6224C0C6" w14:textId="77777777" w:rsidR="00B7306B" w:rsidRDefault="00B7306B" w:rsidP="00B7306B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B7306B" w14:paraId="55B6B126" w14:textId="77777777" w:rsidTr="00FC59C4">
        <w:trPr>
          <w:trHeight w:val="292"/>
        </w:trPr>
        <w:tc>
          <w:tcPr>
            <w:tcW w:w="2302" w:type="dxa"/>
            <w:shd w:val="clear" w:color="auto" w:fill="76CDD8"/>
          </w:tcPr>
          <w:p w14:paraId="37045894" w14:textId="77777777" w:rsidR="00B7306B" w:rsidRPr="00BE17E0" w:rsidRDefault="00B7306B" w:rsidP="00FC59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3CC6E7C7" w14:textId="77777777" w:rsidR="00B7306B" w:rsidRPr="00BE17E0" w:rsidRDefault="00B7306B" w:rsidP="00FC59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35B6981B" w14:textId="77777777" w:rsidR="00B7306B" w:rsidRPr="00BE17E0" w:rsidRDefault="00B7306B" w:rsidP="00FC59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38F62358" w14:textId="77777777" w:rsidR="00B7306B" w:rsidRPr="00BE17E0" w:rsidRDefault="00B7306B" w:rsidP="00FC59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DF6C5C" w14:paraId="6D5CB910" w14:textId="77777777" w:rsidTr="00FC59C4">
        <w:trPr>
          <w:trHeight w:val="432"/>
        </w:trPr>
        <w:tc>
          <w:tcPr>
            <w:tcW w:w="2302" w:type="dxa"/>
            <w:vMerge w:val="restart"/>
          </w:tcPr>
          <w:p w14:paraId="5CB6D1E6" w14:textId="059D3825" w:rsidR="00DF6C5C" w:rsidRDefault="00DF6C5C" w:rsidP="00FC59C4">
            <w:pPr>
              <w:pStyle w:val="BodyText"/>
            </w:pPr>
            <w:r>
              <w:t>candidate</w:t>
            </w:r>
          </w:p>
        </w:tc>
        <w:tc>
          <w:tcPr>
            <w:tcW w:w="2302" w:type="dxa"/>
          </w:tcPr>
          <w:p w14:paraId="6C9F4F40" w14:textId="39FFAD59" w:rsidR="00DF6C5C" w:rsidRDefault="00DF6C5C" w:rsidP="00FC59C4">
            <w:pPr>
              <w:pStyle w:val="BodyText"/>
            </w:pPr>
            <w:r>
              <w:t>id</w:t>
            </w:r>
          </w:p>
        </w:tc>
        <w:tc>
          <w:tcPr>
            <w:tcW w:w="2302" w:type="dxa"/>
          </w:tcPr>
          <w:p w14:paraId="36B03D44" w14:textId="77777777" w:rsidR="00DF6C5C" w:rsidRDefault="00DF6C5C" w:rsidP="00FC59C4">
            <w:pPr>
              <w:pStyle w:val="BodyText"/>
            </w:pPr>
            <w:r>
              <w:t>Id of the job, CFK/FK</w:t>
            </w:r>
          </w:p>
        </w:tc>
        <w:tc>
          <w:tcPr>
            <w:tcW w:w="2302" w:type="dxa"/>
          </w:tcPr>
          <w:p w14:paraId="222B2CA7" w14:textId="77777777" w:rsidR="00DF6C5C" w:rsidRDefault="00DF6C5C" w:rsidP="00FC59C4">
            <w:pPr>
              <w:pStyle w:val="BodyText"/>
            </w:pPr>
            <w:r>
              <w:t>Int</w:t>
            </w:r>
          </w:p>
        </w:tc>
      </w:tr>
      <w:tr w:rsidR="00DF6C5C" w14:paraId="6EFA42CF" w14:textId="77777777" w:rsidTr="00FC59C4">
        <w:trPr>
          <w:trHeight w:val="432"/>
        </w:trPr>
        <w:tc>
          <w:tcPr>
            <w:tcW w:w="2302" w:type="dxa"/>
            <w:vMerge/>
          </w:tcPr>
          <w:p w14:paraId="19349612" w14:textId="77777777" w:rsidR="00DF6C5C" w:rsidRDefault="00DF6C5C" w:rsidP="00FC59C4">
            <w:pPr>
              <w:pStyle w:val="BodyText"/>
            </w:pPr>
          </w:p>
        </w:tc>
        <w:tc>
          <w:tcPr>
            <w:tcW w:w="2302" w:type="dxa"/>
          </w:tcPr>
          <w:p w14:paraId="116E02BD" w14:textId="5211D196" w:rsidR="00DF6C5C" w:rsidRDefault="00DF6C5C" w:rsidP="00FC59C4">
            <w:pPr>
              <w:pStyle w:val="BodyText"/>
            </w:pPr>
            <w:r>
              <w:t>Name</w:t>
            </w:r>
          </w:p>
        </w:tc>
        <w:tc>
          <w:tcPr>
            <w:tcW w:w="2302" w:type="dxa"/>
          </w:tcPr>
          <w:p w14:paraId="446BCA1A" w14:textId="1B16A1D7" w:rsidR="00DF6C5C" w:rsidRDefault="00DF6C5C" w:rsidP="00FC59C4">
            <w:pPr>
              <w:pStyle w:val="BodyText"/>
            </w:pPr>
            <w:r>
              <w:t>Name of the candidate</w:t>
            </w:r>
          </w:p>
        </w:tc>
        <w:tc>
          <w:tcPr>
            <w:tcW w:w="2302" w:type="dxa"/>
          </w:tcPr>
          <w:p w14:paraId="76351F2F" w14:textId="6B8EDC27" w:rsidR="00DF6C5C" w:rsidRDefault="00DF6C5C" w:rsidP="00FC59C4">
            <w:pPr>
              <w:pStyle w:val="BodyText"/>
            </w:pPr>
            <w:r>
              <w:t>Text</w:t>
            </w:r>
          </w:p>
        </w:tc>
      </w:tr>
      <w:tr w:rsidR="00DF6C5C" w14:paraId="4125D95A" w14:textId="77777777" w:rsidTr="00FC59C4">
        <w:trPr>
          <w:trHeight w:val="432"/>
        </w:trPr>
        <w:tc>
          <w:tcPr>
            <w:tcW w:w="2302" w:type="dxa"/>
            <w:vMerge/>
          </w:tcPr>
          <w:p w14:paraId="7619EC48" w14:textId="77777777" w:rsidR="00DF6C5C" w:rsidRDefault="00DF6C5C" w:rsidP="00FC59C4">
            <w:pPr>
              <w:pStyle w:val="BodyText"/>
            </w:pPr>
          </w:p>
        </w:tc>
        <w:tc>
          <w:tcPr>
            <w:tcW w:w="2302" w:type="dxa"/>
          </w:tcPr>
          <w:p w14:paraId="5B8A7FB0" w14:textId="3E0D12C9" w:rsidR="00DF6C5C" w:rsidRDefault="00DF6C5C" w:rsidP="00FC59C4">
            <w:pPr>
              <w:pStyle w:val="BodyText"/>
            </w:pPr>
            <w:r>
              <w:t>Title</w:t>
            </w:r>
          </w:p>
        </w:tc>
        <w:tc>
          <w:tcPr>
            <w:tcW w:w="2302" w:type="dxa"/>
          </w:tcPr>
          <w:p w14:paraId="6B51749A" w14:textId="5094227E" w:rsidR="00DF6C5C" w:rsidRDefault="00DF6C5C" w:rsidP="00FC59C4">
            <w:pPr>
              <w:pStyle w:val="BodyText"/>
            </w:pPr>
            <w:r>
              <w:t>Job title</w:t>
            </w:r>
          </w:p>
        </w:tc>
        <w:tc>
          <w:tcPr>
            <w:tcW w:w="2302" w:type="dxa"/>
          </w:tcPr>
          <w:p w14:paraId="2EF326D7" w14:textId="336776EA" w:rsidR="00DF6C5C" w:rsidRDefault="00DF6C5C" w:rsidP="00FC59C4">
            <w:pPr>
              <w:pStyle w:val="BodyText"/>
            </w:pPr>
            <w:r>
              <w:t>Text</w:t>
            </w:r>
          </w:p>
        </w:tc>
      </w:tr>
      <w:tr w:rsidR="00DF6C5C" w14:paraId="2A185840" w14:textId="77777777" w:rsidTr="00FC59C4">
        <w:trPr>
          <w:trHeight w:val="432"/>
        </w:trPr>
        <w:tc>
          <w:tcPr>
            <w:tcW w:w="2302" w:type="dxa"/>
            <w:vMerge/>
          </w:tcPr>
          <w:p w14:paraId="244FD130" w14:textId="77777777" w:rsidR="00DF6C5C" w:rsidRDefault="00DF6C5C" w:rsidP="00FC59C4">
            <w:pPr>
              <w:pStyle w:val="BodyText"/>
            </w:pPr>
          </w:p>
        </w:tc>
        <w:tc>
          <w:tcPr>
            <w:tcW w:w="2302" w:type="dxa"/>
          </w:tcPr>
          <w:p w14:paraId="2518DEE1" w14:textId="56E80F43" w:rsidR="00DF6C5C" w:rsidRDefault="00DF6C5C" w:rsidP="00FC59C4">
            <w:pPr>
              <w:pStyle w:val="BodyText"/>
            </w:pPr>
            <w:r>
              <w:t>Gender</w:t>
            </w:r>
          </w:p>
        </w:tc>
        <w:tc>
          <w:tcPr>
            <w:tcW w:w="2302" w:type="dxa"/>
          </w:tcPr>
          <w:p w14:paraId="462B194E" w14:textId="56AAC7FF" w:rsidR="00DF6C5C" w:rsidRDefault="00DF6C5C" w:rsidP="00FC59C4">
            <w:pPr>
              <w:pStyle w:val="BodyText"/>
            </w:pPr>
            <w:r>
              <w:t>Male or Female</w:t>
            </w:r>
          </w:p>
        </w:tc>
        <w:tc>
          <w:tcPr>
            <w:tcW w:w="2302" w:type="dxa"/>
          </w:tcPr>
          <w:p w14:paraId="7E76AEAE" w14:textId="049DCE05" w:rsidR="00DF6C5C" w:rsidRDefault="00DF6C5C" w:rsidP="00FC59C4">
            <w:pPr>
              <w:pStyle w:val="BodyText"/>
            </w:pPr>
            <w:r>
              <w:t>Text</w:t>
            </w:r>
          </w:p>
        </w:tc>
      </w:tr>
      <w:tr w:rsidR="00DF6C5C" w14:paraId="41928D22" w14:textId="77777777" w:rsidTr="00FC59C4">
        <w:trPr>
          <w:trHeight w:val="432"/>
        </w:trPr>
        <w:tc>
          <w:tcPr>
            <w:tcW w:w="2302" w:type="dxa"/>
            <w:vMerge/>
          </w:tcPr>
          <w:p w14:paraId="785032D6" w14:textId="77777777" w:rsidR="00DF6C5C" w:rsidRDefault="00DF6C5C" w:rsidP="00FC59C4">
            <w:pPr>
              <w:pStyle w:val="BodyText"/>
            </w:pPr>
          </w:p>
        </w:tc>
        <w:tc>
          <w:tcPr>
            <w:tcW w:w="2302" w:type="dxa"/>
          </w:tcPr>
          <w:p w14:paraId="37BB2671" w14:textId="3D1C6946" w:rsidR="00DF6C5C" w:rsidRDefault="00DF6C5C" w:rsidP="00FC59C4">
            <w:pPr>
              <w:pStyle w:val="BodyText"/>
            </w:pPr>
            <w:r>
              <w:t>Location</w:t>
            </w:r>
          </w:p>
        </w:tc>
        <w:tc>
          <w:tcPr>
            <w:tcW w:w="2302" w:type="dxa"/>
          </w:tcPr>
          <w:p w14:paraId="21BE89B4" w14:textId="771A6238" w:rsidR="00DF6C5C" w:rsidRDefault="00DF6C5C" w:rsidP="00FC59C4">
            <w:pPr>
              <w:pStyle w:val="BodyText"/>
            </w:pPr>
            <w:r>
              <w:t>Location id</w:t>
            </w:r>
          </w:p>
        </w:tc>
        <w:tc>
          <w:tcPr>
            <w:tcW w:w="2302" w:type="dxa"/>
          </w:tcPr>
          <w:p w14:paraId="25B59143" w14:textId="7D8B9E7B" w:rsidR="00DF6C5C" w:rsidRDefault="00DF6C5C" w:rsidP="00FC59C4">
            <w:pPr>
              <w:pStyle w:val="BodyText"/>
            </w:pPr>
            <w:r>
              <w:t>Int</w:t>
            </w:r>
          </w:p>
        </w:tc>
      </w:tr>
      <w:tr w:rsidR="00DF6C5C" w14:paraId="103C568B" w14:textId="77777777" w:rsidTr="00FC59C4">
        <w:trPr>
          <w:trHeight w:val="432"/>
        </w:trPr>
        <w:tc>
          <w:tcPr>
            <w:tcW w:w="2302" w:type="dxa"/>
            <w:vMerge/>
          </w:tcPr>
          <w:p w14:paraId="6B33B5A6" w14:textId="77777777" w:rsidR="00DF6C5C" w:rsidRDefault="00DF6C5C" w:rsidP="00FC59C4">
            <w:pPr>
              <w:pStyle w:val="BodyText"/>
            </w:pPr>
          </w:p>
        </w:tc>
        <w:tc>
          <w:tcPr>
            <w:tcW w:w="2302" w:type="dxa"/>
          </w:tcPr>
          <w:p w14:paraId="39CC9F1C" w14:textId="57D64C54" w:rsidR="00DF6C5C" w:rsidRDefault="00DF6C5C" w:rsidP="00FC59C4">
            <w:pPr>
              <w:pStyle w:val="BodyText"/>
            </w:pPr>
            <w:r>
              <w:t>Experience</w:t>
            </w:r>
          </w:p>
        </w:tc>
        <w:tc>
          <w:tcPr>
            <w:tcW w:w="2302" w:type="dxa"/>
          </w:tcPr>
          <w:p w14:paraId="7A00CE1C" w14:textId="50864883" w:rsidR="00DF6C5C" w:rsidRDefault="00DF6C5C" w:rsidP="00FC59C4">
            <w:pPr>
              <w:pStyle w:val="BodyText"/>
            </w:pPr>
            <w:r>
              <w:t>Experience in years</w:t>
            </w:r>
          </w:p>
        </w:tc>
        <w:tc>
          <w:tcPr>
            <w:tcW w:w="2302" w:type="dxa"/>
          </w:tcPr>
          <w:p w14:paraId="0BEFF951" w14:textId="73F0155B" w:rsidR="00DF6C5C" w:rsidRDefault="00DF6C5C" w:rsidP="00FC59C4">
            <w:pPr>
              <w:pStyle w:val="BodyText"/>
            </w:pPr>
            <w:r>
              <w:t>Int</w:t>
            </w:r>
          </w:p>
        </w:tc>
      </w:tr>
      <w:tr w:rsidR="00DF6C5C" w14:paraId="3FD95BAE" w14:textId="77777777" w:rsidTr="00FC59C4">
        <w:trPr>
          <w:trHeight w:val="432"/>
        </w:trPr>
        <w:tc>
          <w:tcPr>
            <w:tcW w:w="2302" w:type="dxa"/>
            <w:vMerge/>
          </w:tcPr>
          <w:p w14:paraId="46671E29" w14:textId="77777777" w:rsidR="00DF6C5C" w:rsidRDefault="00DF6C5C" w:rsidP="00FC59C4">
            <w:pPr>
              <w:pStyle w:val="BodyText"/>
            </w:pPr>
          </w:p>
        </w:tc>
        <w:tc>
          <w:tcPr>
            <w:tcW w:w="2302" w:type="dxa"/>
          </w:tcPr>
          <w:p w14:paraId="7CFCEDCC" w14:textId="00BD877E" w:rsidR="00DF6C5C" w:rsidRDefault="00DF6C5C" w:rsidP="00FC59C4">
            <w:pPr>
              <w:pStyle w:val="BodyText"/>
            </w:pPr>
            <w:proofErr w:type="spellStart"/>
            <w:r>
              <w:t>Pref_id</w:t>
            </w:r>
            <w:proofErr w:type="spellEnd"/>
          </w:p>
        </w:tc>
        <w:tc>
          <w:tcPr>
            <w:tcW w:w="2302" w:type="dxa"/>
          </w:tcPr>
          <w:p w14:paraId="0E3BA253" w14:textId="493E808B" w:rsidR="00DF6C5C" w:rsidRDefault="00DF6C5C" w:rsidP="00FC59C4">
            <w:pPr>
              <w:pStyle w:val="BodyText"/>
            </w:pPr>
            <w:r>
              <w:t>Id of the preferences, FK</w:t>
            </w:r>
          </w:p>
        </w:tc>
        <w:tc>
          <w:tcPr>
            <w:tcW w:w="2302" w:type="dxa"/>
          </w:tcPr>
          <w:p w14:paraId="20CEFD55" w14:textId="73E911AB" w:rsidR="00DF6C5C" w:rsidRDefault="00DF6C5C" w:rsidP="00FC59C4">
            <w:pPr>
              <w:pStyle w:val="BodyText"/>
            </w:pPr>
            <w:r>
              <w:t>Int</w:t>
            </w:r>
          </w:p>
        </w:tc>
      </w:tr>
    </w:tbl>
    <w:p w14:paraId="11E1FF41" w14:textId="77777777" w:rsidR="00B7306B" w:rsidRDefault="00B7306B" w:rsidP="00B7306B">
      <w:pPr>
        <w:pStyle w:val="BodyText"/>
      </w:pPr>
    </w:p>
    <w:p w14:paraId="1D2F3571" w14:textId="69C1964D" w:rsidR="00B7306B" w:rsidRDefault="00DF6C5C" w:rsidP="00B7306B">
      <w:pPr>
        <w:pStyle w:val="BodyText"/>
      </w:pPr>
      <w:r>
        <w:t xml:space="preserve">It has one to many </w:t>
      </w:r>
      <w:proofErr w:type="gramStart"/>
      <w:r>
        <w:t>relationship</w:t>
      </w:r>
      <w:proofErr w:type="gramEnd"/>
      <w:r>
        <w:t xml:space="preserve"> with </w:t>
      </w:r>
      <w:proofErr w:type="spellStart"/>
      <w:r>
        <w:t>candidate_skills</w:t>
      </w:r>
      <w:proofErr w:type="spellEnd"/>
      <w:r>
        <w:t xml:space="preserve"> and many to many relationship with services tables </w:t>
      </w:r>
    </w:p>
    <w:p w14:paraId="639265C8" w14:textId="77777777" w:rsidR="00DF6C5C" w:rsidRDefault="00DF6C5C" w:rsidP="00DF6C5C">
      <w:pPr>
        <w:pStyle w:val="BodyText"/>
      </w:pPr>
    </w:p>
    <w:p w14:paraId="13AE4AE9" w14:textId="277F8EB4" w:rsidR="00DF6C5C" w:rsidRPr="00DF6C5C" w:rsidRDefault="00DF6C5C" w:rsidP="00DF6C5C">
      <w:pPr>
        <w:pStyle w:val="BodyText"/>
        <w:rPr>
          <w:b/>
          <w:bCs/>
        </w:rPr>
      </w:pPr>
      <w:r w:rsidRPr="00DF6C5C">
        <w:rPr>
          <w:b/>
          <w:bCs/>
        </w:rPr>
        <w:t>Job</w:t>
      </w:r>
      <w:r w:rsidRPr="00DF6C5C">
        <w:rPr>
          <w:b/>
          <w:bCs/>
        </w:rPr>
        <w:t xml:space="preserve"> table</w:t>
      </w:r>
    </w:p>
    <w:p w14:paraId="74D7B43A" w14:textId="0A632826" w:rsidR="00DF6C5C" w:rsidRDefault="00DF6C5C" w:rsidP="00DF6C5C">
      <w:pPr>
        <w:pStyle w:val="BodyText"/>
      </w:pPr>
      <w:r>
        <w:t xml:space="preserve">A table that stores data about all the </w:t>
      </w:r>
      <w:r>
        <w:t>job listings</w:t>
      </w:r>
    </w:p>
    <w:p w14:paraId="66D84E11" w14:textId="77777777" w:rsidR="00DF6C5C" w:rsidRDefault="00DF6C5C" w:rsidP="00DF6C5C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DF6C5C" w14:paraId="31CCEC15" w14:textId="77777777" w:rsidTr="00DF6C5C">
        <w:trPr>
          <w:trHeight w:val="292"/>
        </w:trPr>
        <w:tc>
          <w:tcPr>
            <w:tcW w:w="2302" w:type="dxa"/>
            <w:tcBorders>
              <w:bottom w:val="single" w:sz="4" w:space="0" w:color="76CDD8"/>
            </w:tcBorders>
            <w:shd w:val="clear" w:color="auto" w:fill="76CDD8"/>
          </w:tcPr>
          <w:p w14:paraId="1337BDAB" w14:textId="77777777" w:rsidR="00DF6C5C" w:rsidRPr="00BE17E0" w:rsidRDefault="00DF6C5C" w:rsidP="00FC59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5C73F447" w14:textId="77777777" w:rsidR="00DF6C5C" w:rsidRPr="00BE17E0" w:rsidRDefault="00DF6C5C" w:rsidP="00FC59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676F399B" w14:textId="77777777" w:rsidR="00DF6C5C" w:rsidRPr="00BE17E0" w:rsidRDefault="00DF6C5C" w:rsidP="00FC59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3101EC24" w14:textId="77777777" w:rsidR="00DF6C5C" w:rsidRPr="00BE17E0" w:rsidRDefault="00DF6C5C" w:rsidP="00FC59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DF6C5C" w14:paraId="38071517" w14:textId="77777777" w:rsidTr="00FC59C4">
        <w:trPr>
          <w:trHeight w:val="432"/>
        </w:trPr>
        <w:tc>
          <w:tcPr>
            <w:tcW w:w="2302" w:type="dxa"/>
            <w:vMerge w:val="restart"/>
          </w:tcPr>
          <w:p w14:paraId="1D89B4A7" w14:textId="4F795B93" w:rsidR="00DF6C5C" w:rsidRDefault="00DF6C5C" w:rsidP="00FC59C4">
            <w:pPr>
              <w:pStyle w:val="BodyText"/>
            </w:pPr>
            <w:r>
              <w:t>job</w:t>
            </w:r>
          </w:p>
        </w:tc>
        <w:tc>
          <w:tcPr>
            <w:tcW w:w="2302" w:type="dxa"/>
          </w:tcPr>
          <w:p w14:paraId="46E42809" w14:textId="6DE8F921" w:rsidR="00DF6C5C" w:rsidRDefault="00DF6C5C" w:rsidP="00FC59C4">
            <w:pPr>
              <w:pStyle w:val="BodyText"/>
            </w:pPr>
            <w:r>
              <w:t>Id</w:t>
            </w:r>
          </w:p>
        </w:tc>
        <w:tc>
          <w:tcPr>
            <w:tcW w:w="2302" w:type="dxa"/>
          </w:tcPr>
          <w:p w14:paraId="39E0B20B" w14:textId="533B52C1" w:rsidR="00DF6C5C" w:rsidRDefault="00DF6C5C" w:rsidP="00FC59C4">
            <w:pPr>
              <w:pStyle w:val="BodyText"/>
            </w:pPr>
            <w:r>
              <w:t xml:space="preserve">Id of the job, </w:t>
            </w:r>
            <w:r>
              <w:t>PK, FK</w:t>
            </w:r>
          </w:p>
        </w:tc>
        <w:tc>
          <w:tcPr>
            <w:tcW w:w="2302" w:type="dxa"/>
          </w:tcPr>
          <w:p w14:paraId="7C1B227D" w14:textId="77777777" w:rsidR="00DF6C5C" w:rsidRDefault="00DF6C5C" w:rsidP="00FC59C4">
            <w:pPr>
              <w:pStyle w:val="BodyText"/>
            </w:pPr>
            <w:r>
              <w:t>Int</w:t>
            </w:r>
          </w:p>
        </w:tc>
      </w:tr>
      <w:tr w:rsidR="00DF6C5C" w14:paraId="0626E74F" w14:textId="77777777" w:rsidTr="00FC59C4">
        <w:trPr>
          <w:trHeight w:val="432"/>
        </w:trPr>
        <w:tc>
          <w:tcPr>
            <w:tcW w:w="2302" w:type="dxa"/>
            <w:vMerge/>
          </w:tcPr>
          <w:p w14:paraId="02C0DA9E" w14:textId="77777777" w:rsidR="00DF6C5C" w:rsidRDefault="00DF6C5C" w:rsidP="00FC59C4">
            <w:pPr>
              <w:pStyle w:val="BodyText"/>
            </w:pPr>
          </w:p>
        </w:tc>
        <w:tc>
          <w:tcPr>
            <w:tcW w:w="2302" w:type="dxa"/>
          </w:tcPr>
          <w:p w14:paraId="3B8F88E9" w14:textId="11705735" w:rsidR="00DF6C5C" w:rsidRDefault="00DF6C5C" w:rsidP="00FC59C4">
            <w:pPr>
              <w:pStyle w:val="BodyText"/>
            </w:pPr>
            <w:r>
              <w:t>Title</w:t>
            </w:r>
          </w:p>
        </w:tc>
        <w:tc>
          <w:tcPr>
            <w:tcW w:w="2302" w:type="dxa"/>
          </w:tcPr>
          <w:p w14:paraId="0C841E41" w14:textId="5A0718E0" w:rsidR="00DF6C5C" w:rsidRDefault="00DF6C5C" w:rsidP="00FC59C4">
            <w:pPr>
              <w:pStyle w:val="BodyText"/>
            </w:pPr>
            <w:r>
              <w:t>Title of the job</w:t>
            </w:r>
          </w:p>
        </w:tc>
        <w:tc>
          <w:tcPr>
            <w:tcW w:w="2302" w:type="dxa"/>
          </w:tcPr>
          <w:p w14:paraId="4389524B" w14:textId="08B15D36" w:rsidR="00DF6C5C" w:rsidRDefault="00DF6C5C" w:rsidP="00FC59C4">
            <w:pPr>
              <w:pStyle w:val="BodyText"/>
            </w:pPr>
            <w:r>
              <w:t>Text</w:t>
            </w:r>
          </w:p>
        </w:tc>
      </w:tr>
      <w:tr w:rsidR="00DF6C5C" w14:paraId="5ABFD48F" w14:textId="77777777" w:rsidTr="00FC59C4">
        <w:trPr>
          <w:trHeight w:val="432"/>
        </w:trPr>
        <w:tc>
          <w:tcPr>
            <w:tcW w:w="2302" w:type="dxa"/>
            <w:vMerge/>
          </w:tcPr>
          <w:p w14:paraId="35915432" w14:textId="77777777" w:rsidR="00DF6C5C" w:rsidRDefault="00DF6C5C" w:rsidP="00FC59C4">
            <w:pPr>
              <w:pStyle w:val="BodyText"/>
            </w:pPr>
          </w:p>
        </w:tc>
        <w:tc>
          <w:tcPr>
            <w:tcW w:w="2302" w:type="dxa"/>
          </w:tcPr>
          <w:p w14:paraId="2357DDCE" w14:textId="18CBEBA4" w:rsidR="00DF6C5C" w:rsidRDefault="00DF6C5C" w:rsidP="00FC59C4">
            <w:pPr>
              <w:pStyle w:val="BodyText"/>
            </w:pPr>
            <w:r>
              <w:t>Experience</w:t>
            </w:r>
          </w:p>
        </w:tc>
        <w:tc>
          <w:tcPr>
            <w:tcW w:w="2302" w:type="dxa"/>
          </w:tcPr>
          <w:p w14:paraId="7CE4E0EE" w14:textId="48B1915D" w:rsidR="00DF6C5C" w:rsidRDefault="00DF6C5C" w:rsidP="00FC59C4">
            <w:pPr>
              <w:pStyle w:val="BodyText"/>
            </w:pPr>
            <w:r>
              <w:t>Demanded experience in years</w:t>
            </w:r>
          </w:p>
        </w:tc>
        <w:tc>
          <w:tcPr>
            <w:tcW w:w="2302" w:type="dxa"/>
          </w:tcPr>
          <w:p w14:paraId="7395F408" w14:textId="6D469E6D" w:rsidR="00DF6C5C" w:rsidRDefault="00DF6C5C" w:rsidP="00FC59C4">
            <w:pPr>
              <w:pStyle w:val="BodyText"/>
            </w:pPr>
            <w:r>
              <w:t>Int</w:t>
            </w:r>
          </w:p>
        </w:tc>
      </w:tr>
      <w:tr w:rsidR="00DF6C5C" w14:paraId="016C219A" w14:textId="77777777" w:rsidTr="00FC59C4">
        <w:trPr>
          <w:trHeight w:val="432"/>
        </w:trPr>
        <w:tc>
          <w:tcPr>
            <w:tcW w:w="2302" w:type="dxa"/>
            <w:vMerge/>
          </w:tcPr>
          <w:p w14:paraId="17F329CA" w14:textId="77777777" w:rsidR="00DF6C5C" w:rsidRDefault="00DF6C5C" w:rsidP="00FC59C4">
            <w:pPr>
              <w:pStyle w:val="BodyText"/>
            </w:pPr>
          </w:p>
        </w:tc>
        <w:tc>
          <w:tcPr>
            <w:tcW w:w="2302" w:type="dxa"/>
          </w:tcPr>
          <w:p w14:paraId="6696FBAE" w14:textId="4FF4053F" w:rsidR="00DF6C5C" w:rsidRDefault="00DF6C5C" w:rsidP="00FC59C4">
            <w:pPr>
              <w:pStyle w:val="BodyText"/>
            </w:pPr>
            <w:r>
              <w:t>Location</w:t>
            </w:r>
          </w:p>
        </w:tc>
        <w:tc>
          <w:tcPr>
            <w:tcW w:w="2302" w:type="dxa"/>
          </w:tcPr>
          <w:p w14:paraId="49421F1F" w14:textId="682022C1" w:rsidR="00DF6C5C" w:rsidRDefault="00DF6C5C" w:rsidP="00FC59C4">
            <w:pPr>
              <w:pStyle w:val="BodyText"/>
            </w:pPr>
            <w:r>
              <w:t>Location id, FK</w:t>
            </w:r>
          </w:p>
        </w:tc>
        <w:tc>
          <w:tcPr>
            <w:tcW w:w="2302" w:type="dxa"/>
          </w:tcPr>
          <w:p w14:paraId="08B0CB19" w14:textId="18B289BB" w:rsidR="00DF6C5C" w:rsidRDefault="00DF6C5C" w:rsidP="00FC59C4">
            <w:pPr>
              <w:pStyle w:val="BodyText"/>
            </w:pPr>
            <w:r>
              <w:t>Int</w:t>
            </w:r>
          </w:p>
        </w:tc>
      </w:tr>
      <w:tr w:rsidR="00DF6C5C" w14:paraId="3620B7B0" w14:textId="77777777" w:rsidTr="00DF6C5C">
        <w:trPr>
          <w:trHeight w:val="432"/>
        </w:trPr>
        <w:tc>
          <w:tcPr>
            <w:tcW w:w="2302" w:type="dxa"/>
            <w:vMerge/>
            <w:tcBorders>
              <w:bottom w:val="single" w:sz="4" w:space="0" w:color="auto"/>
            </w:tcBorders>
          </w:tcPr>
          <w:p w14:paraId="57B95E1B" w14:textId="77777777" w:rsidR="00DF6C5C" w:rsidRDefault="00DF6C5C" w:rsidP="00FC59C4">
            <w:pPr>
              <w:pStyle w:val="BodyText"/>
            </w:pPr>
          </w:p>
        </w:tc>
        <w:tc>
          <w:tcPr>
            <w:tcW w:w="2302" w:type="dxa"/>
          </w:tcPr>
          <w:p w14:paraId="7D5C123D" w14:textId="707EDCD9" w:rsidR="00DF6C5C" w:rsidRDefault="00DF6C5C" w:rsidP="00FC59C4">
            <w:pPr>
              <w:pStyle w:val="BodyText"/>
            </w:pPr>
            <w:r>
              <w:t>Interviews</w:t>
            </w:r>
          </w:p>
        </w:tc>
        <w:tc>
          <w:tcPr>
            <w:tcW w:w="2302" w:type="dxa"/>
          </w:tcPr>
          <w:p w14:paraId="5034A598" w14:textId="64BCC9F0" w:rsidR="00DF6C5C" w:rsidRDefault="00DF6C5C" w:rsidP="00FC59C4">
            <w:pPr>
              <w:pStyle w:val="BodyText"/>
            </w:pPr>
            <w:r>
              <w:t>Number of interviews</w:t>
            </w:r>
          </w:p>
        </w:tc>
        <w:tc>
          <w:tcPr>
            <w:tcW w:w="2302" w:type="dxa"/>
          </w:tcPr>
          <w:p w14:paraId="0EC1A697" w14:textId="58BF46DB" w:rsidR="00DF6C5C" w:rsidRDefault="00DF6C5C" w:rsidP="00FC59C4">
            <w:pPr>
              <w:pStyle w:val="BodyText"/>
            </w:pPr>
            <w:r>
              <w:t>Int</w:t>
            </w:r>
          </w:p>
        </w:tc>
      </w:tr>
    </w:tbl>
    <w:p w14:paraId="1D846FEF" w14:textId="77777777" w:rsidR="00DF6C5C" w:rsidRDefault="00DF6C5C" w:rsidP="00DF6C5C">
      <w:pPr>
        <w:pStyle w:val="BodyText"/>
      </w:pPr>
    </w:p>
    <w:p w14:paraId="7CC6DA12" w14:textId="467A26B6" w:rsidR="00DF6C5C" w:rsidRDefault="00DF6C5C" w:rsidP="00DF6C5C">
      <w:pPr>
        <w:pStyle w:val="BodyText"/>
      </w:pPr>
      <w:r>
        <w:t xml:space="preserve">It has one to many </w:t>
      </w:r>
      <w:proofErr w:type="gramStart"/>
      <w:r>
        <w:t>relationship</w:t>
      </w:r>
      <w:proofErr w:type="gramEnd"/>
      <w:r>
        <w:t xml:space="preserve"> with </w:t>
      </w:r>
      <w:proofErr w:type="spellStart"/>
      <w:r>
        <w:t>job_skills</w:t>
      </w:r>
      <w:proofErr w:type="spellEnd"/>
      <w:r>
        <w:t xml:space="preserve"> and application tables, as well as one to one relationship with location table </w:t>
      </w:r>
    </w:p>
    <w:p w14:paraId="3DBB2FB2" w14:textId="77777777" w:rsidR="00DF6C5C" w:rsidRDefault="00DF6C5C" w:rsidP="00DF6C5C">
      <w:pPr>
        <w:pStyle w:val="BodyText"/>
        <w:rPr>
          <w:b/>
          <w:bCs/>
        </w:rPr>
      </w:pPr>
    </w:p>
    <w:p w14:paraId="31B828B9" w14:textId="15F9CC14" w:rsidR="00DF6C5C" w:rsidRPr="00DF6C5C" w:rsidRDefault="00DF6C5C" w:rsidP="00DF6C5C">
      <w:pPr>
        <w:pStyle w:val="BodyText"/>
        <w:rPr>
          <w:b/>
          <w:bCs/>
        </w:rPr>
      </w:pPr>
      <w:r>
        <w:rPr>
          <w:b/>
          <w:bCs/>
        </w:rPr>
        <w:t>Location table</w:t>
      </w:r>
    </w:p>
    <w:p w14:paraId="00FF11E9" w14:textId="5AD938BC" w:rsidR="00DF6C5C" w:rsidRDefault="00DF6C5C" w:rsidP="00DF6C5C">
      <w:pPr>
        <w:pStyle w:val="BodyText"/>
      </w:pPr>
      <w:r>
        <w:t xml:space="preserve">A table that stores data about </w:t>
      </w:r>
      <w:r>
        <w:t xml:space="preserve">locations </w:t>
      </w:r>
    </w:p>
    <w:p w14:paraId="545EBCCF" w14:textId="77777777" w:rsidR="00DF6C5C" w:rsidRDefault="00DF6C5C" w:rsidP="00DF6C5C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DF6C5C" w14:paraId="78AAC8AB" w14:textId="77777777" w:rsidTr="00FC59C4">
        <w:trPr>
          <w:trHeight w:val="292"/>
        </w:trPr>
        <w:tc>
          <w:tcPr>
            <w:tcW w:w="2302" w:type="dxa"/>
            <w:tcBorders>
              <w:bottom w:val="single" w:sz="4" w:space="0" w:color="76CDD8"/>
            </w:tcBorders>
            <w:shd w:val="clear" w:color="auto" w:fill="76CDD8"/>
          </w:tcPr>
          <w:p w14:paraId="517E2EA3" w14:textId="77777777" w:rsidR="00DF6C5C" w:rsidRPr="00BE17E0" w:rsidRDefault="00DF6C5C" w:rsidP="00FC59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70CFF58F" w14:textId="77777777" w:rsidR="00DF6C5C" w:rsidRPr="00BE17E0" w:rsidRDefault="00DF6C5C" w:rsidP="00FC59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750C60B0" w14:textId="77777777" w:rsidR="00DF6C5C" w:rsidRPr="00BE17E0" w:rsidRDefault="00DF6C5C" w:rsidP="00FC59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76E635CC" w14:textId="77777777" w:rsidR="00DF6C5C" w:rsidRPr="00BE17E0" w:rsidRDefault="00DF6C5C" w:rsidP="00FC59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DF6C5C" w14:paraId="584460EC" w14:textId="77777777" w:rsidTr="00FC59C4">
        <w:trPr>
          <w:trHeight w:val="432"/>
        </w:trPr>
        <w:tc>
          <w:tcPr>
            <w:tcW w:w="2302" w:type="dxa"/>
            <w:vMerge w:val="restart"/>
          </w:tcPr>
          <w:p w14:paraId="4AE1482C" w14:textId="77777777" w:rsidR="00DF6C5C" w:rsidRDefault="00DF6C5C" w:rsidP="00FC59C4">
            <w:pPr>
              <w:pStyle w:val="BodyText"/>
            </w:pPr>
            <w:r>
              <w:t>job</w:t>
            </w:r>
          </w:p>
        </w:tc>
        <w:tc>
          <w:tcPr>
            <w:tcW w:w="2302" w:type="dxa"/>
          </w:tcPr>
          <w:p w14:paraId="3F9AAA28" w14:textId="77777777" w:rsidR="00DF6C5C" w:rsidRDefault="00DF6C5C" w:rsidP="00FC59C4">
            <w:pPr>
              <w:pStyle w:val="BodyText"/>
            </w:pPr>
            <w:r>
              <w:t>Id</w:t>
            </w:r>
          </w:p>
        </w:tc>
        <w:tc>
          <w:tcPr>
            <w:tcW w:w="2302" w:type="dxa"/>
          </w:tcPr>
          <w:p w14:paraId="2B7EA922" w14:textId="3742989A" w:rsidR="00DF6C5C" w:rsidRDefault="00DF6C5C" w:rsidP="00FC59C4">
            <w:pPr>
              <w:pStyle w:val="BodyText"/>
            </w:pPr>
            <w:r>
              <w:t xml:space="preserve">Id of the </w:t>
            </w:r>
            <w:r>
              <w:t>location, PK, FK</w:t>
            </w:r>
          </w:p>
        </w:tc>
        <w:tc>
          <w:tcPr>
            <w:tcW w:w="2302" w:type="dxa"/>
          </w:tcPr>
          <w:p w14:paraId="352B46B5" w14:textId="77777777" w:rsidR="00DF6C5C" w:rsidRDefault="00DF6C5C" w:rsidP="00FC59C4">
            <w:pPr>
              <w:pStyle w:val="BodyText"/>
            </w:pPr>
            <w:r>
              <w:t>Int</w:t>
            </w:r>
          </w:p>
        </w:tc>
      </w:tr>
      <w:tr w:rsidR="00DF6C5C" w14:paraId="26863A0D" w14:textId="77777777" w:rsidTr="00FC59C4">
        <w:trPr>
          <w:trHeight w:val="432"/>
        </w:trPr>
        <w:tc>
          <w:tcPr>
            <w:tcW w:w="2302" w:type="dxa"/>
            <w:vMerge/>
          </w:tcPr>
          <w:p w14:paraId="52472F66" w14:textId="77777777" w:rsidR="00DF6C5C" w:rsidRDefault="00DF6C5C" w:rsidP="00FC59C4">
            <w:pPr>
              <w:pStyle w:val="BodyText"/>
            </w:pPr>
          </w:p>
        </w:tc>
        <w:tc>
          <w:tcPr>
            <w:tcW w:w="2302" w:type="dxa"/>
          </w:tcPr>
          <w:p w14:paraId="0FF24AF4" w14:textId="74D8E810" w:rsidR="00DF6C5C" w:rsidRDefault="00DF6C5C" w:rsidP="00FC59C4">
            <w:pPr>
              <w:pStyle w:val="BodyText"/>
            </w:pPr>
            <w:r>
              <w:t>City</w:t>
            </w:r>
          </w:p>
        </w:tc>
        <w:tc>
          <w:tcPr>
            <w:tcW w:w="2302" w:type="dxa"/>
          </w:tcPr>
          <w:p w14:paraId="5D321F85" w14:textId="10E50A5D" w:rsidR="00DF6C5C" w:rsidRDefault="00DF6C5C" w:rsidP="00FC59C4">
            <w:pPr>
              <w:pStyle w:val="BodyText"/>
            </w:pPr>
          </w:p>
        </w:tc>
        <w:tc>
          <w:tcPr>
            <w:tcW w:w="2302" w:type="dxa"/>
          </w:tcPr>
          <w:p w14:paraId="66F029F3" w14:textId="77777777" w:rsidR="00DF6C5C" w:rsidRDefault="00DF6C5C" w:rsidP="00FC59C4">
            <w:pPr>
              <w:pStyle w:val="BodyText"/>
            </w:pPr>
            <w:r>
              <w:t>Text</w:t>
            </w:r>
          </w:p>
        </w:tc>
      </w:tr>
      <w:tr w:rsidR="00DF6C5C" w14:paraId="086D1EA3" w14:textId="77777777" w:rsidTr="00FC59C4">
        <w:trPr>
          <w:trHeight w:val="432"/>
        </w:trPr>
        <w:tc>
          <w:tcPr>
            <w:tcW w:w="2302" w:type="dxa"/>
            <w:vMerge/>
          </w:tcPr>
          <w:p w14:paraId="066DD859" w14:textId="77777777" w:rsidR="00DF6C5C" w:rsidRDefault="00DF6C5C" w:rsidP="00DF6C5C">
            <w:pPr>
              <w:pStyle w:val="BodyText"/>
            </w:pPr>
          </w:p>
        </w:tc>
        <w:tc>
          <w:tcPr>
            <w:tcW w:w="2302" w:type="dxa"/>
          </w:tcPr>
          <w:p w14:paraId="3F1176B8" w14:textId="75B0F0EE" w:rsidR="00DF6C5C" w:rsidRDefault="00DF6C5C" w:rsidP="00DF6C5C">
            <w:pPr>
              <w:pStyle w:val="BodyText"/>
            </w:pPr>
            <w:r>
              <w:t>State</w:t>
            </w:r>
          </w:p>
        </w:tc>
        <w:tc>
          <w:tcPr>
            <w:tcW w:w="2302" w:type="dxa"/>
          </w:tcPr>
          <w:p w14:paraId="1C044704" w14:textId="3DCB5106" w:rsidR="00DF6C5C" w:rsidRDefault="00DF6C5C" w:rsidP="00DF6C5C">
            <w:pPr>
              <w:pStyle w:val="BodyText"/>
            </w:pPr>
          </w:p>
        </w:tc>
        <w:tc>
          <w:tcPr>
            <w:tcW w:w="2302" w:type="dxa"/>
          </w:tcPr>
          <w:p w14:paraId="6B251395" w14:textId="77DED727" w:rsidR="00DF6C5C" w:rsidRDefault="00DF6C5C" w:rsidP="00DF6C5C">
            <w:pPr>
              <w:pStyle w:val="BodyText"/>
            </w:pPr>
            <w:r>
              <w:t>Text</w:t>
            </w:r>
          </w:p>
        </w:tc>
      </w:tr>
      <w:tr w:rsidR="00DF6C5C" w14:paraId="79D63587" w14:textId="77777777" w:rsidTr="00FC59C4">
        <w:trPr>
          <w:trHeight w:val="432"/>
        </w:trPr>
        <w:tc>
          <w:tcPr>
            <w:tcW w:w="2302" w:type="dxa"/>
            <w:vMerge/>
          </w:tcPr>
          <w:p w14:paraId="5D3D0F15" w14:textId="77777777" w:rsidR="00DF6C5C" w:rsidRDefault="00DF6C5C" w:rsidP="00DF6C5C">
            <w:pPr>
              <w:pStyle w:val="BodyText"/>
            </w:pPr>
          </w:p>
        </w:tc>
        <w:tc>
          <w:tcPr>
            <w:tcW w:w="2302" w:type="dxa"/>
          </w:tcPr>
          <w:p w14:paraId="0A78777E" w14:textId="5604C7C9" w:rsidR="00DF6C5C" w:rsidRDefault="00DF6C5C" w:rsidP="00DF6C5C">
            <w:pPr>
              <w:pStyle w:val="BodyText"/>
            </w:pPr>
            <w:r>
              <w:t>Country</w:t>
            </w:r>
          </w:p>
        </w:tc>
        <w:tc>
          <w:tcPr>
            <w:tcW w:w="2302" w:type="dxa"/>
          </w:tcPr>
          <w:p w14:paraId="4A8CCE9A" w14:textId="7EA9E453" w:rsidR="00DF6C5C" w:rsidRDefault="00DF6C5C" w:rsidP="00DF6C5C">
            <w:pPr>
              <w:pStyle w:val="BodyText"/>
            </w:pPr>
          </w:p>
        </w:tc>
        <w:tc>
          <w:tcPr>
            <w:tcW w:w="2302" w:type="dxa"/>
          </w:tcPr>
          <w:p w14:paraId="16DEBBC5" w14:textId="0E1FA953" w:rsidR="00DF6C5C" w:rsidRDefault="00DF6C5C" w:rsidP="00DF6C5C">
            <w:pPr>
              <w:pStyle w:val="BodyText"/>
            </w:pPr>
            <w:r>
              <w:t>Text</w:t>
            </w:r>
          </w:p>
        </w:tc>
      </w:tr>
      <w:tr w:rsidR="00DF6C5C" w14:paraId="58682659" w14:textId="77777777" w:rsidTr="00FC59C4">
        <w:trPr>
          <w:trHeight w:val="432"/>
        </w:trPr>
        <w:tc>
          <w:tcPr>
            <w:tcW w:w="2302" w:type="dxa"/>
            <w:vMerge/>
            <w:tcBorders>
              <w:bottom w:val="single" w:sz="4" w:space="0" w:color="auto"/>
            </w:tcBorders>
          </w:tcPr>
          <w:p w14:paraId="29D06864" w14:textId="77777777" w:rsidR="00DF6C5C" w:rsidRDefault="00DF6C5C" w:rsidP="00DF6C5C">
            <w:pPr>
              <w:pStyle w:val="BodyText"/>
            </w:pPr>
          </w:p>
        </w:tc>
        <w:tc>
          <w:tcPr>
            <w:tcW w:w="2302" w:type="dxa"/>
          </w:tcPr>
          <w:p w14:paraId="3B4190D5" w14:textId="5D008267" w:rsidR="00DF6C5C" w:rsidRDefault="00DF6C5C" w:rsidP="00DF6C5C">
            <w:pPr>
              <w:pStyle w:val="BodyText"/>
            </w:pPr>
            <w:r>
              <w:t>Postcode</w:t>
            </w:r>
          </w:p>
        </w:tc>
        <w:tc>
          <w:tcPr>
            <w:tcW w:w="2302" w:type="dxa"/>
          </w:tcPr>
          <w:p w14:paraId="5D5E0050" w14:textId="0B1C75B4" w:rsidR="00DF6C5C" w:rsidRDefault="00DF6C5C" w:rsidP="00DF6C5C">
            <w:pPr>
              <w:pStyle w:val="BodyText"/>
            </w:pPr>
          </w:p>
        </w:tc>
        <w:tc>
          <w:tcPr>
            <w:tcW w:w="2302" w:type="dxa"/>
          </w:tcPr>
          <w:p w14:paraId="7A3EDB18" w14:textId="60E53FA0" w:rsidR="00DF6C5C" w:rsidRDefault="00DF6C5C" w:rsidP="00DF6C5C">
            <w:pPr>
              <w:pStyle w:val="BodyText"/>
            </w:pPr>
            <w:r>
              <w:t>Int</w:t>
            </w:r>
          </w:p>
        </w:tc>
      </w:tr>
    </w:tbl>
    <w:p w14:paraId="2E93FD20" w14:textId="77777777" w:rsidR="00DF6C5C" w:rsidRDefault="00DF6C5C" w:rsidP="00DF6C5C">
      <w:pPr>
        <w:pStyle w:val="BodyText"/>
      </w:pPr>
    </w:p>
    <w:p w14:paraId="7E627177" w14:textId="41433EAB" w:rsidR="00DF6C5C" w:rsidRDefault="00DF6C5C" w:rsidP="00DF6C5C">
      <w:pPr>
        <w:pStyle w:val="BodyText"/>
      </w:pPr>
      <w:r>
        <w:t xml:space="preserve">It has one to </w:t>
      </w:r>
      <w:r>
        <w:t xml:space="preserve">one relationship with job and candidate tables </w:t>
      </w:r>
    </w:p>
    <w:p w14:paraId="5120E425" w14:textId="77777777" w:rsidR="00DF6C5C" w:rsidRDefault="00DF6C5C" w:rsidP="00DF6C5C">
      <w:pPr>
        <w:pStyle w:val="BodyText"/>
      </w:pPr>
    </w:p>
    <w:p w14:paraId="43138F05" w14:textId="77777777" w:rsidR="00DF6C5C" w:rsidRDefault="00DF6C5C" w:rsidP="00DF6C5C">
      <w:pPr>
        <w:pStyle w:val="BodyText"/>
      </w:pPr>
    </w:p>
    <w:p w14:paraId="3CC3FCD8" w14:textId="77777777" w:rsidR="00DF6C5C" w:rsidRDefault="00DF6C5C" w:rsidP="00DF6C5C">
      <w:pPr>
        <w:pStyle w:val="BodyText"/>
      </w:pPr>
    </w:p>
    <w:p w14:paraId="225C99EC" w14:textId="6EA1ED92" w:rsidR="00DF6C5C" w:rsidRPr="00DF6C5C" w:rsidRDefault="00DF6C5C" w:rsidP="00DF6C5C">
      <w:pPr>
        <w:pStyle w:val="BodyText"/>
        <w:rPr>
          <w:b/>
          <w:bCs/>
        </w:rPr>
      </w:pPr>
      <w:r>
        <w:rPr>
          <w:b/>
          <w:bCs/>
        </w:rPr>
        <w:lastRenderedPageBreak/>
        <w:t>Application</w:t>
      </w:r>
      <w:r>
        <w:rPr>
          <w:b/>
          <w:bCs/>
        </w:rPr>
        <w:t xml:space="preserve"> table</w:t>
      </w:r>
    </w:p>
    <w:p w14:paraId="5589AB61" w14:textId="512A955F" w:rsidR="00DF6C5C" w:rsidRDefault="00DF6C5C" w:rsidP="00DF6C5C">
      <w:pPr>
        <w:pStyle w:val="BodyText"/>
      </w:pPr>
      <w:r>
        <w:t xml:space="preserve">A table that stores data about </w:t>
      </w:r>
      <w:r>
        <w:t>job applications made by the candidates</w:t>
      </w:r>
      <w:r>
        <w:t xml:space="preserve"> </w:t>
      </w:r>
    </w:p>
    <w:p w14:paraId="1D808E5E" w14:textId="77777777" w:rsidR="00DF6C5C" w:rsidRDefault="00DF6C5C" w:rsidP="00DF6C5C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DF6C5C" w14:paraId="6BF5EE2D" w14:textId="77777777" w:rsidTr="00FC59C4">
        <w:trPr>
          <w:trHeight w:val="292"/>
        </w:trPr>
        <w:tc>
          <w:tcPr>
            <w:tcW w:w="2302" w:type="dxa"/>
            <w:tcBorders>
              <w:bottom w:val="single" w:sz="4" w:space="0" w:color="76CDD8"/>
            </w:tcBorders>
            <w:shd w:val="clear" w:color="auto" w:fill="76CDD8"/>
          </w:tcPr>
          <w:p w14:paraId="67E275BA" w14:textId="77777777" w:rsidR="00DF6C5C" w:rsidRPr="00BE17E0" w:rsidRDefault="00DF6C5C" w:rsidP="00FC59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75CB48A5" w14:textId="77777777" w:rsidR="00DF6C5C" w:rsidRPr="00BE17E0" w:rsidRDefault="00DF6C5C" w:rsidP="00FC59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12AEC73F" w14:textId="77777777" w:rsidR="00DF6C5C" w:rsidRPr="00BE17E0" w:rsidRDefault="00DF6C5C" w:rsidP="00FC59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561E858A" w14:textId="77777777" w:rsidR="00DF6C5C" w:rsidRPr="00BE17E0" w:rsidRDefault="00DF6C5C" w:rsidP="00FC59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DF6C5C" w14:paraId="19E2F641" w14:textId="77777777" w:rsidTr="00FC59C4">
        <w:trPr>
          <w:trHeight w:val="432"/>
        </w:trPr>
        <w:tc>
          <w:tcPr>
            <w:tcW w:w="2302" w:type="dxa"/>
            <w:vMerge w:val="restart"/>
          </w:tcPr>
          <w:p w14:paraId="54BF1587" w14:textId="3A5D2497" w:rsidR="00DF6C5C" w:rsidRDefault="00DF6C5C" w:rsidP="00FC59C4">
            <w:pPr>
              <w:pStyle w:val="BodyText"/>
            </w:pPr>
            <w:r>
              <w:t>Application</w:t>
            </w:r>
          </w:p>
        </w:tc>
        <w:tc>
          <w:tcPr>
            <w:tcW w:w="2302" w:type="dxa"/>
          </w:tcPr>
          <w:p w14:paraId="41A9CC83" w14:textId="77777777" w:rsidR="00DF6C5C" w:rsidRDefault="00DF6C5C" w:rsidP="00FC59C4">
            <w:pPr>
              <w:pStyle w:val="BodyText"/>
            </w:pPr>
            <w:r>
              <w:t>Id</w:t>
            </w:r>
          </w:p>
        </w:tc>
        <w:tc>
          <w:tcPr>
            <w:tcW w:w="2302" w:type="dxa"/>
          </w:tcPr>
          <w:p w14:paraId="2A1789B8" w14:textId="65D7DB3A" w:rsidR="00DF6C5C" w:rsidRDefault="00DF6C5C" w:rsidP="00FC59C4">
            <w:pPr>
              <w:pStyle w:val="BodyText"/>
            </w:pPr>
            <w:r>
              <w:t xml:space="preserve">Id of the </w:t>
            </w:r>
            <w:r>
              <w:t>application</w:t>
            </w:r>
            <w:r>
              <w:t>, PK</w:t>
            </w:r>
          </w:p>
        </w:tc>
        <w:tc>
          <w:tcPr>
            <w:tcW w:w="2302" w:type="dxa"/>
          </w:tcPr>
          <w:p w14:paraId="640B204C" w14:textId="77777777" w:rsidR="00DF6C5C" w:rsidRDefault="00DF6C5C" w:rsidP="00FC59C4">
            <w:pPr>
              <w:pStyle w:val="BodyText"/>
            </w:pPr>
            <w:r>
              <w:t>Int</w:t>
            </w:r>
          </w:p>
        </w:tc>
      </w:tr>
      <w:tr w:rsidR="00DF6C5C" w14:paraId="4265EE80" w14:textId="77777777" w:rsidTr="00FC59C4">
        <w:trPr>
          <w:trHeight w:val="432"/>
        </w:trPr>
        <w:tc>
          <w:tcPr>
            <w:tcW w:w="2302" w:type="dxa"/>
            <w:vMerge/>
          </w:tcPr>
          <w:p w14:paraId="330DCBA5" w14:textId="77777777" w:rsidR="00DF6C5C" w:rsidRDefault="00DF6C5C" w:rsidP="00FC59C4">
            <w:pPr>
              <w:pStyle w:val="BodyText"/>
            </w:pPr>
          </w:p>
        </w:tc>
        <w:tc>
          <w:tcPr>
            <w:tcW w:w="2302" w:type="dxa"/>
          </w:tcPr>
          <w:p w14:paraId="334A3CFA" w14:textId="5EBC11EB" w:rsidR="00DF6C5C" w:rsidRDefault="00DF6C5C" w:rsidP="00FC59C4">
            <w:pPr>
              <w:pStyle w:val="BodyText"/>
            </w:pPr>
            <w:proofErr w:type="spellStart"/>
            <w:r>
              <w:t>candidate_id</w:t>
            </w:r>
            <w:proofErr w:type="spellEnd"/>
          </w:p>
        </w:tc>
        <w:tc>
          <w:tcPr>
            <w:tcW w:w="2302" w:type="dxa"/>
          </w:tcPr>
          <w:p w14:paraId="421219F6" w14:textId="70C1441E" w:rsidR="00DF6C5C" w:rsidRDefault="00DF6C5C" w:rsidP="00FC59C4">
            <w:pPr>
              <w:pStyle w:val="BodyText"/>
            </w:pPr>
            <w:r>
              <w:t>Id of the candidate who applied, FK</w:t>
            </w:r>
          </w:p>
        </w:tc>
        <w:tc>
          <w:tcPr>
            <w:tcW w:w="2302" w:type="dxa"/>
          </w:tcPr>
          <w:p w14:paraId="4B7AD5B9" w14:textId="1F0D6D55" w:rsidR="00DF6C5C" w:rsidRDefault="00DF6C5C" w:rsidP="00FC59C4">
            <w:pPr>
              <w:pStyle w:val="BodyText"/>
            </w:pPr>
            <w:r>
              <w:t>Int</w:t>
            </w:r>
          </w:p>
        </w:tc>
      </w:tr>
      <w:tr w:rsidR="00DF6C5C" w14:paraId="33905D0A" w14:textId="77777777" w:rsidTr="00FC59C4">
        <w:trPr>
          <w:trHeight w:val="432"/>
        </w:trPr>
        <w:tc>
          <w:tcPr>
            <w:tcW w:w="2302" w:type="dxa"/>
            <w:vMerge/>
          </w:tcPr>
          <w:p w14:paraId="5B7B8B9A" w14:textId="77777777" w:rsidR="00DF6C5C" w:rsidRDefault="00DF6C5C" w:rsidP="00FC59C4">
            <w:pPr>
              <w:pStyle w:val="BodyText"/>
            </w:pPr>
          </w:p>
        </w:tc>
        <w:tc>
          <w:tcPr>
            <w:tcW w:w="2302" w:type="dxa"/>
          </w:tcPr>
          <w:p w14:paraId="2DA76A63" w14:textId="66B45A67" w:rsidR="00DF6C5C" w:rsidRDefault="00DF6C5C" w:rsidP="00FC59C4">
            <w:pPr>
              <w:pStyle w:val="BodyText"/>
            </w:pPr>
            <w:proofErr w:type="spellStart"/>
            <w:r>
              <w:t>Job_id</w:t>
            </w:r>
            <w:proofErr w:type="spellEnd"/>
          </w:p>
        </w:tc>
        <w:tc>
          <w:tcPr>
            <w:tcW w:w="2302" w:type="dxa"/>
          </w:tcPr>
          <w:p w14:paraId="0AA930D5" w14:textId="1E01A87F" w:rsidR="00DF6C5C" w:rsidRDefault="00DF6C5C" w:rsidP="00FC59C4">
            <w:pPr>
              <w:pStyle w:val="BodyText"/>
            </w:pPr>
            <w:r>
              <w:t>Id of the job application made, FK</w:t>
            </w:r>
          </w:p>
        </w:tc>
        <w:tc>
          <w:tcPr>
            <w:tcW w:w="2302" w:type="dxa"/>
          </w:tcPr>
          <w:p w14:paraId="17C31F31" w14:textId="3802EE1F" w:rsidR="00DF6C5C" w:rsidRDefault="00DF6C5C" w:rsidP="00FC59C4">
            <w:pPr>
              <w:pStyle w:val="BodyText"/>
            </w:pPr>
            <w:r>
              <w:t>Int</w:t>
            </w:r>
          </w:p>
        </w:tc>
      </w:tr>
      <w:tr w:rsidR="00DF6C5C" w14:paraId="0564243C" w14:textId="77777777" w:rsidTr="00FC59C4">
        <w:trPr>
          <w:trHeight w:val="432"/>
        </w:trPr>
        <w:tc>
          <w:tcPr>
            <w:tcW w:w="2302" w:type="dxa"/>
            <w:vMerge/>
          </w:tcPr>
          <w:p w14:paraId="444E11FD" w14:textId="77777777" w:rsidR="00DF6C5C" w:rsidRDefault="00DF6C5C" w:rsidP="00FC59C4">
            <w:pPr>
              <w:pStyle w:val="BodyText"/>
            </w:pPr>
          </w:p>
        </w:tc>
        <w:tc>
          <w:tcPr>
            <w:tcW w:w="2302" w:type="dxa"/>
          </w:tcPr>
          <w:p w14:paraId="0214EA16" w14:textId="7FA06CFC" w:rsidR="00DF6C5C" w:rsidRDefault="00DF6C5C" w:rsidP="00FC59C4">
            <w:pPr>
              <w:pStyle w:val="BodyText"/>
            </w:pPr>
            <w:r>
              <w:t>date</w:t>
            </w:r>
          </w:p>
        </w:tc>
        <w:tc>
          <w:tcPr>
            <w:tcW w:w="2302" w:type="dxa"/>
          </w:tcPr>
          <w:p w14:paraId="7764F2EE" w14:textId="01CC38A1" w:rsidR="00DF6C5C" w:rsidRDefault="00DF6C5C" w:rsidP="00FC59C4">
            <w:pPr>
              <w:pStyle w:val="BodyText"/>
            </w:pPr>
            <w:r>
              <w:t>date</w:t>
            </w:r>
          </w:p>
        </w:tc>
        <w:tc>
          <w:tcPr>
            <w:tcW w:w="2302" w:type="dxa"/>
          </w:tcPr>
          <w:p w14:paraId="76C8835B" w14:textId="0E0D7424" w:rsidR="00DF6C5C" w:rsidRDefault="00DF6C5C" w:rsidP="00FC59C4">
            <w:pPr>
              <w:pStyle w:val="BodyText"/>
            </w:pPr>
            <w:proofErr w:type="spellStart"/>
            <w:r>
              <w:t>Datitime</w:t>
            </w:r>
            <w:proofErr w:type="spellEnd"/>
          </w:p>
        </w:tc>
      </w:tr>
      <w:tr w:rsidR="00DF6C5C" w14:paraId="73A919E8" w14:textId="77777777" w:rsidTr="00FC59C4">
        <w:trPr>
          <w:trHeight w:val="432"/>
        </w:trPr>
        <w:tc>
          <w:tcPr>
            <w:tcW w:w="2302" w:type="dxa"/>
            <w:vMerge/>
            <w:tcBorders>
              <w:bottom w:val="single" w:sz="4" w:space="0" w:color="auto"/>
            </w:tcBorders>
          </w:tcPr>
          <w:p w14:paraId="6DCED41B" w14:textId="77777777" w:rsidR="00DF6C5C" w:rsidRDefault="00DF6C5C" w:rsidP="00FC59C4">
            <w:pPr>
              <w:pStyle w:val="BodyText"/>
            </w:pPr>
          </w:p>
        </w:tc>
        <w:tc>
          <w:tcPr>
            <w:tcW w:w="2302" w:type="dxa"/>
          </w:tcPr>
          <w:p w14:paraId="32AC067F" w14:textId="69CCF154" w:rsidR="00DF6C5C" w:rsidRDefault="00DF6C5C" w:rsidP="00FC59C4">
            <w:pPr>
              <w:pStyle w:val="BodyText"/>
            </w:pPr>
            <w:proofErr w:type="spellStart"/>
            <w:r>
              <w:t>Is_active</w:t>
            </w:r>
            <w:proofErr w:type="spellEnd"/>
          </w:p>
        </w:tc>
        <w:tc>
          <w:tcPr>
            <w:tcW w:w="2302" w:type="dxa"/>
          </w:tcPr>
          <w:p w14:paraId="0C820531" w14:textId="396D16C5" w:rsidR="00DF6C5C" w:rsidRDefault="00DF6C5C" w:rsidP="00FC59C4">
            <w:pPr>
              <w:pStyle w:val="BodyText"/>
            </w:pPr>
            <w:r>
              <w:t>Is the application active or no</w:t>
            </w:r>
          </w:p>
        </w:tc>
        <w:tc>
          <w:tcPr>
            <w:tcW w:w="2302" w:type="dxa"/>
          </w:tcPr>
          <w:p w14:paraId="730DCE1D" w14:textId="484BF3E6" w:rsidR="00DF6C5C" w:rsidRDefault="00DF6C5C" w:rsidP="00FC59C4">
            <w:pPr>
              <w:pStyle w:val="BodyText"/>
            </w:pPr>
            <w:r>
              <w:t>Boolean</w:t>
            </w:r>
          </w:p>
        </w:tc>
      </w:tr>
    </w:tbl>
    <w:p w14:paraId="3953BE5C" w14:textId="77777777" w:rsidR="00DF6C5C" w:rsidRDefault="00DF6C5C" w:rsidP="00DF6C5C">
      <w:pPr>
        <w:pStyle w:val="BodyText"/>
      </w:pPr>
    </w:p>
    <w:p w14:paraId="5CBAAA9C" w14:textId="471FBADE" w:rsidR="00DF6C5C" w:rsidRDefault="00911DF0" w:rsidP="00DF6C5C">
      <w:pPr>
        <w:pStyle w:val="BodyText"/>
      </w:pPr>
      <w:r>
        <w:t xml:space="preserve">It has many-to-one relationship with job and candidate tables </w:t>
      </w:r>
    </w:p>
    <w:p w14:paraId="18E19D4F" w14:textId="77777777" w:rsidR="00DF6C5C" w:rsidRDefault="00DF6C5C" w:rsidP="00DF6C5C">
      <w:pPr>
        <w:pStyle w:val="BodyText"/>
      </w:pPr>
    </w:p>
    <w:p w14:paraId="73A8D1DB" w14:textId="77777777" w:rsidR="00DF6C5C" w:rsidRDefault="00DF6C5C" w:rsidP="00DF6C5C">
      <w:pPr>
        <w:pStyle w:val="BodyText"/>
      </w:pPr>
    </w:p>
    <w:p w14:paraId="7C225F0C" w14:textId="1B4CA318" w:rsidR="00911DF0" w:rsidRPr="00DF6C5C" w:rsidRDefault="00911DF0" w:rsidP="00911DF0">
      <w:pPr>
        <w:pStyle w:val="BodyText"/>
        <w:rPr>
          <w:b/>
          <w:bCs/>
        </w:rPr>
      </w:pPr>
      <w:r>
        <w:rPr>
          <w:b/>
          <w:bCs/>
        </w:rPr>
        <w:t>Placement table</w:t>
      </w:r>
    </w:p>
    <w:p w14:paraId="4DA558ED" w14:textId="6906C4FC" w:rsidR="00911DF0" w:rsidRDefault="00911DF0" w:rsidP="00911DF0">
      <w:pPr>
        <w:pStyle w:val="BodyText"/>
      </w:pPr>
      <w:r>
        <w:t xml:space="preserve">A table that stores data about job </w:t>
      </w:r>
      <w:proofErr w:type="spellStart"/>
      <w:r>
        <w:t>placemenets</w:t>
      </w:r>
      <w:proofErr w:type="spellEnd"/>
      <w:r>
        <w:t xml:space="preserve"> following an application </w:t>
      </w:r>
    </w:p>
    <w:p w14:paraId="5B5168D1" w14:textId="77777777" w:rsidR="00911DF0" w:rsidRDefault="00911DF0" w:rsidP="00911DF0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911DF0" w14:paraId="408EA0B1" w14:textId="77777777" w:rsidTr="00FC59C4">
        <w:trPr>
          <w:trHeight w:val="292"/>
        </w:trPr>
        <w:tc>
          <w:tcPr>
            <w:tcW w:w="2302" w:type="dxa"/>
            <w:tcBorders>
              <w:bottom w:val="single" w:sz="4" w:space="0" w:color="76CDD8"/>
            </w:tcBorders>
            <w:shd w:val="clear" w:color="auto" w:fill="76CDD8"/>
          </w:tcPr>
          <w:p w14:paraId="5D2F0945" w14:textId="77777777" w:rsidR="00911DF0" w:rsidRPr="00BE17E0" w:rsidRDefault="00911DF0" w:rsidP="00FC59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708372C1" w14:textId="77777777" w:rsidR="00911DF0" w:rsidRPr="00BE17E0" w:rsidRDefault="00911DF0" w:rsidP="00FC59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7DD65C62" w14:textId="77777777" w:rsidR="00911DF0" w:rsidRPr="00BE17E0" w:rsidRDefault="00911DF0" w:rsidP="00FC59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23A308A0" w14:textId="77777777" w:rsidR="00911DF0" w:rsidRPr="00BE17E0" w:rsidRDefault="00911DF0" w:rsidP="00FC59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911DF0" w14:paraId="7B043ACD" w14:textId="77777777" w:rsidTr="00FC59C4">
        <w:trPr>
          <w:trHeight w:val="432"/>
        </w:trPr>
        <w:tc>
          <w:tcPr>
            <w:tcW w:w="2302" w:type="dxa"/>
            <w:vMerge w:val="restart"/>
          </w:tcPr>
          <w:p w14:paraId="3AB7737A" w14:textId="6597E66B" w:rsidR="00911DF0" w:rsidRDefault="00911DF0" w:rsidP="00FC59C4">
            <w:pPr>
              <w:pStyle w:val="BodyText"/>
            </w:pPr>
            <w:r>
              <w:t>Placement</w:t>
            </w:r>
          </w:p>
        </w:tc>
        <w:tc>
          <w:tcPr>
            <w:tcW w:w="2302" w:type="dxa"/>
          </w:tcPr>
          <w:p w14:paraId="2AD5EC9C" w14:textId="77777777" w:rsidR="00911DF0" w:rsidRDefault="00911DF0" w:rsidP="00FC59C4">
            <w:pPr>
              <w:pStyle w:val="BodyText"/>
            </w:pPr>
            <w:r>
              <w:t>Id</w:t>
            </w:r>
          </w:p>
        </w:tc>
        <w:tc>
          <w:tcPr>
            <w:tcW w:w="2302" w:type="dxa"/>
          </w:tcPr>
          <w:p w14:paraId="6BE2D59D" w14:textId="270918B9" w:rsidR="00911DF0" w:rsidRDefault="00911DF0" w:rsidP="00FC59C4">
            <w:pPr>
              <w:pStyle w:val="BodyText"/>
            </w:pPr>
            <w:r>
              <w:t xml:space="preserve">Id of the </w:t>
            </w:r>
            <w:r>
              <w:t>placement</w:t>
            </w:r>
            <w:r>
              <w:t>, PK</w:t>
            </w:r>
          </w:p>
        </w:tc>
        <w:tc>
          <w:tcPr>
            <w:tcW w:w="2302" w:type="dxa"/>
          </w:tcPr>
          <w:p w14:paraId="7829EA08" w14:textId="77777777" w:rsidR="00911DF0" w:rsidRDefault="00911DF0" w:rsidP="00FC59C4">
            <w:pPr>
              <w:pStyle w:val="BodyText"/>
            </w:pPr>
            <w:r>
              <w:t>Int</w:t>
            </w:r>
          </w:p>
        </w:tc>
      </w:tr>
      <w:tr w:rsidR="00911DF0" w14:paraId="02DBFE27" w14:textId="77777777" w:rsidTr="00FC59C4">
        <w:trPr>
          <w:trHeight w:val="432"/>
        </w:trPr>
        <w:tc>
          <w:tcPr>
            <w:tcW w:w="2302" w:type="dxa"/>
            <w:vMerge/>
          </w:tcPr>
          <w:p w14:paraId="6C50BB16" w14:textId="77777777" w:rsidR="00911DF0" w:rsidRDefault="00911DF0" w:rsidP="00FC59C4">
            <w:pPr>
              <w:pStyle w:val="BodyText"/>
            </w:pPr>
          </w:p>
        </w:tc>
        <w:tc>
          <w:tcPr>
            <w:tcW w:w="2302" w:type="dxa"/>
          </w:tcPr>
          <w:p w14:paraId="70263B7E" w14:textId="2E1AA66A" w:rsidR="00911DF0" w:rsidRDefault="00911DF0" w:rsidP="00FC59C4">
            <w:pPr>
              <w:pStyle w:val="BodyText"/>
            </w:pPr>
            <w:proofErr w:type="spellStart"/>
            <w:r>
              <w:t>App_id</w:t>
            </w:r>
            <w:proofErr w:type="spellEnd"/>
          </w:p>
        </w:tc>
        <w:tc>
          <w:tcPr>
            <w:tcW w:w="2302" w:type="dxa"/>
          </w:tcPr>
          <w:p w14:paraId="05C53E66" w14:textId="7265AEB7" w:rsidR="00911DF0" w:rsidRDefault="00911DF0" w:rsidP="00FC59C4">
            <w:pPr>
              <w:pStyle w:val="BodyText"/>
            </w:pPr>
            <w:r>
              <w:t xml:space="preserve">Id of the </w:t>
            </w:r>
            <w:r>
              <w:t>application</w:t>
            </w:r>
            <w:r>
              <w:t>, FK</w:t>
            </w:r>
          </w:p>
        </w:tc>
        <w:tc>
          <w:tcPr>
            <w:tcW w:w="2302" w:type="dxa"/>
          </w:tcPr>
          <w:p w14:paraId="7AF778A3" w14:textId="77777777" w:rsidR="00911DF0" w:rsidRDefault="00911DF0" w:rsidP="00FC59C4">
            <w:pPr>
              <w:pStyle w:val="BodyText"/>
            </w:pPr>
            <w:r>
              <w:t>Int</w:t>
            </w:r>
          </w:p>
        </w:tc>
      </w:tr>
      <w:tr w:rsidR="00911DF0" w14:paraId="40732F93" w14:textId="77777777" w:rsidTr="00FC59C4">
        <w:trPr>
          <w:trHeight w:val="432"/>
        </w:trPr>
        <w:tc>
          <w:tcPr>
            <w:tcW w:w="2302" w:type="dxa"/>
            <w:vMerge/>
          </w:tcPr>
          <w:p w14:paraId="4CB1D816" w14:textId="77777777" w:rsidR="00911DF0" w:rsidRDefault="00911DF0" w:rsidP="00FC59C4">
            <w:pPr>
              <w:pStyle w:val="BodyText"/>
            </w:pPr>
          </w:p>
        </w:tc>
        <w:tc>
          <w:tcPr>
            <w:tcW w:w="2302" w:type="dxa"/>
          </w:tcPr>
          <w:p w14:paraId="5DBBAD7E" w14:textId="66D221E1" w:rsidR="00911DF0" w:rsidRDefault="00911DF0" w:rsidP="00FC59C4">
            <w:pPr>
              <w:pStyle w:val="BodyText"/>
            </w:pPr>
            <w:proofErr w:type="spellStart"/>
            <w:r>
              <w:t>Salary_offered</w:t>
            </w:r>
            <w:proofErr w:type="spellEnd"/>
          </w:p>
        </w:tc>
        <w:tc>
          <w:tcPr>
            <w:tcW w:w="2302" w:type="dxa"/>
          </w:tcPr>
          <w:p w14:paraId="03FBA207" w14:textId="07F0F50F" w:rsidR="00911DF0" w:rsidRDefault="00911DF0" w:rsidP="00FC59C4">
            <w:pPr>
              <w:pStyle w:val="BodyText"/>
            </w:pPr>
            <w:r>
              <w:t>Salary offered</w:t>
            </w:r>
          </w:p>
        </w:tc>
        <w:tc>
          <w:tcPr>
            <w:tcW w:w="2302" w:type="dxa"/>
          </w:tcPr>
          <w:p w14:paraId="6783A58E" w14:textId="77777777" w:rsidR="00911DF0" w:rsidRDefault="00911DF0" w:rsidP="00FC59C4">
            <w:pPr>
              <w:pStyle w:val="BodyText"/>
            </w:pPr>
            <w:r>
              <w:t>Int</w:t>
            </w:r>
          </w:p>
        </w:tc>
      </w:tr>
    </w:tbl>
    <w:p w14:paraId="0717E4BB" w14:textId="77777777" w:rsidR="00911DF0" w:rsidRDefault="00911DF0" w:rsidP="00911DF0">
      <w:pPr>
        <w:pStyle w:val="BodyText"/>
      </w:pPr>
    </w:p>
    <w:p w14:paraId="3AAE7B94" w14:textId="30A532B7" w:rsidR="00911DF0" w:rsidRDefault="00911DF0" w:rsidP="00911DF0">
      <w:pPr>
        <w:pStyle w:val="BodyText"/>
      </w:pPr>
      <w:r>
        <w:t xml:space="preserve">It has </w:t>
      </w:r>
      <w:r>
        <w:t>one</w:t>
      </w:r>
      <w:r>
        <w:t xml:space="preserve">-to-one relationship with </w:t>
      </w:r>
      <w:r>
        <w:t>application table</w:t>
      </w:r>
    </w:p>
    <w:p w14:paraId="3ABA5F35" w14:textId="76EC0BE6" w:rsidR="00F52C3B" w:rsidRDefault="00F52C3B" w:rsidP="00911DF0">
      <w:pPr>
        <w:pStyle w:val="BodyText"/>
      </w:pPr>
      <w:r>
        <w:rPr>
          <w:noProof/>
        </w:rPr>
        <w:drawing>
          <wp:inline distT="0" distB="0" distL="0" distR="0" wp14:anchorId="5891690B" wp14:editId="55205334">
            <wp:extent cx="3136900" cy="1765300"/>
            <wp:effectExtent l="0" t="0" r="0" b="0"/>
            <wp:docPr id="13610837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83776" name="Picture 136108377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456D" w14:textId="2787D20B" w:rsidR="00F52C3B" w:rsidRPr="00DF6C5C" w:rsidRDefault="00F52C3B" w:rsidP="00F52C3B">
      <w:pPr>
        <w:pStyle w:val="BodyText"/>
        <w:rPr>
          <w:b/>
          <w:bCs/>
        </w:rPr>
      </w:pPr>
      <w:r>
        <w:rPr>
          <w:b/>
          <w:bCs/>
        </w:rPr>
        <w:t xml:space="preserve">Preferences </w:t>
      </w:r>
      <w:r>
        <w:rPr>
          <w:b/>
          <w:bCs/>
        </w:rPr>
        <w:t>table</w:t>
      </w:r>
    </w:p>
    <w:p w14:paraId="34AB1654" w14:textId="0E4D7F35" w:rsidR="00F52C3B" w:rsidRDefault="00F52C3B" w:rsidP="00F52C3B">
      <w:pPr>
        <w:pStyle w:val="BodyText"/>
      </w:pPr>
      <w:r>
        <w:t xml:space="preserve">A table that stores data about </w:t>
      </w:r>
      <w:r>
        <w:t xml:space="preserve">candidate preferences </w:t>
      </w:r>
    </w:p>
    <w:p w14:paraId="2284630B" w14:textId="77777777" w:rsidR="00F52C3B" w:rsidRDefault="00F52C3B" w:rsidP="00F52C3B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F52C3B" w14:paraId="7B897C60" w14:textId="77777777" w:rsidTr="00FC59C4">
        <w:trPr>
          <w:trHeight w:val="292"/>
        </w:trPr>
        <w:tc>
          <w:tcPr>
            <w:tcW w:w="2302" w:type="dxa"/>
            <w:tcBorders>
              <w:bottom w:val="single" w:sz="4" w:space="0" w:color="76CDD8"/>
            </w:tcBorders>
            <w:shd w:val="clear" w:color="auto" w:fill="76CDD8"/>
          </w:tcPr>
          <w:p w14:paraId="4BD85E42" w14:textId="77777777" w:rsidR="00F52C3B" w:rsidRPr="00BE17E0" w:rsidRDefault="00F52C3B" w:rsidP="00FC59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46A4EBD5" w14:textId="77777777" w:rsidR="00F52C3B" w:rsidRPr="00BE17E0" w:rsidRDefault="00F52C3B" w:rsidP="00FC59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3FF82CC3" w14:textId="77777777" w:rsidR="00F52C3B" w:rsidRPr="00BE17E0" w:rsidRDefault="00F52C3B" w:rsidP="00FC59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2ED9FB46" w14:textId="77777777" w:rsidR="00F52C3B" w:rsidRPr="00BE17E0" w:rsidRDefault="00F52C3B" w:rsidP="00FC59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F52C3B" w14:paraId="2D736F3C" w14:textId="77777777" w:rsidTr="00FC59C4">
        <w:trPr>
          <w:trHeight w:val="432"/>
        </w:trPr>
        <w:tc>
          <w:tcPr>
            <w:tcW w:w="2302" w:type="dxa"/>
            <w:vMerge w:val="restart"/>
          </w:tcPr>
          <w:p w14:paraId="647567CF" w14:textId="62C27EC1" w:rsidR="00F52C3B" w:rsidRDefault="00F52C3B" w:rsidP="00FC59C4">
            <w:pPr>
              <w:pStyle w:val="BodyText"/>
            </w:pPr>
            <w:r>
              <w:lastRenderedPageBreak/>
              <w:t>Preferences</w:t>
            </w:r>
          </w:p>
        </w:tc>
        <w:tc>
          <w:tcPr>
            <w:tcW w:w="2302" w:type="dxa"/>
          </w:tcPr>
          <w:p w14:paraId="071C507C" w14:textId="77777777" w:rsidR="00F52C3B" w:rsidRDefault="00F52C3B" w:rsidP="00FC59C4">
            <w:pPr>
              <w:pStyle w:val="BodyText"/>
            </w:pPr>
            <w:r>
              <w:t>Id</w:t>
            </w:r>
          </w:p>
        </w:tc>
        <w:tc>
          <w:tcPr>
            <w:tcW w:w="2302" w:type="dxa"/>
          </w:tcPr>
          <w:p w14:paraId="6448682E" w14:textId="55CE683A" w:rsidR="00F52C3B" w:rsidRDefault="00F52C3B" w:rsidP="00FC59C4">
            <w:pPr>
              <w:pStyle w:val="BodyText"/>
            </w:pPr>
            <w:r>
              <w:t xml:space="preserve">Id of the </w:t>
            </w:r>
            <w:r>
              <w:t>preference</w:t>
            </w:r>
            <w:r>
              <w:t>, PK</w:t>
            </w:r>
            <w:r>
              <w:t>/FK</w:t>
            </w:r>
          </w:p>
        </w:tc>
        <w:tc>
          <w:tcPr>
            <w:tcW w:w="2302" w:type="dxa"/>
          </w:tcPr>
          <w:p w14:paraId="48D1A352" w14:textId="77777777" w:rsidR="00F52C3B" w:rsidRDefault="00F52C3B" w:rsidP="00FC59C4">
            <w:pPr>
              <w:pStyle w:val="BodyText"/>
            </w:pPr>
            <w:r>
              <w:t>Int</w:t>
            </w:r>
          </w:p>
        </w:tc>
      </w:tr>
      <w:tr w:rsidR="00F52C3B" w14:paraId="67FCF753" w14:textId="77777777" w:rsidTr="00FC59C4">
        <w:trPr>
          <w:trHeight w:val="432"/>
        </w:trPr>
        <w:tc>
          <w:tcPr>
            <w:tcW w:w="2302" w:type="dxa"/>
            <w:vMerge/>
          </w:tcPr>
          <w:p w14:paraId="407F2099" w14:textId="77777777" w:rsidR="00F52C3B" w:rsidRDefault="00F52C3B" w:rsidP="00FC59C4">
            <w:pPr>
              <w:pStyle w:val="BodyText"/>
            </w:pPr>
          </w:p>
        </w:tc>
        <w:tc>
          <w:tcPr>
            <w:tcW w:w="2302" w:type="dxa"/>
          </w:tcPr>
          <w:p w14:paraId="68125237" w14:textId="0C36A5A0" w:rsidR="00F52C3B" w:rsidRDefault="00F52C3B" w:rsidP="00FC59C4">
            <w:pPr>
              <w:pStyle w:val="BodyText"/>
            </w:pPr>
            <w:proofErr w:type="spellStart"/>
            <w:r>
              <w:t>Desired_salary</w:t>
            </w:r>
            <w:proofErr w:type="spellEnd"/>
          </w:p>
        </w:tc>
        <w:tc>
          <w:tcPr>
            <w:tcW w:w="2302" w:type="dxa"/>
          </w:tcPr>
          <w:p w14:paraId="21E8F082" w14:textId="747C6D70" w:rsidR="00F52C3B" w:rsidRDefault="00F52C3B" w:rsidP="00FC59C4">
            <w:pPr>
              <w:pStyle w:val="BodyText"/>
            </w:pPr>
            <w:r>
              <w:t>Amount of salary range</w:t>
            </w:r>
          </w:p>
        </w:tc>
        <w:tc>
          <w:tcPr>
            <w:tcW w:w="2302" w:type="dxa"/>
          </w:tcPr>
          <w:p w14:paraId="005F6D9E" w14:textId="6F707B05" w:rsidR="00F52C3B" w:rsidRDefault="00F52C3B" w:rsidP="00FC59C4">
            <w:pPr>
              <w:pStyle w:val="BodyText"/>
            </w:pPr>
            <w:r>
              <w:t>Text</w:t>
            </w:r>
          </w:p>
        </w:tc>
      </w:tr>
      <w:tr w:rsidR="00F52C3B" w14:paraId="6A3D7761" w14:textId="77777777" w:rsidTr="00FC59C4">
        <w:trPr>
          <w:trHeight w:val="432"/>
        </w:trPr>
        <w:tc>
          <w:tcPr>
            <w:tcW w:w="2302" w:type="dxa"/>
            <w:vMerge/>
          </w:tcPr>
          <w:p w14:paraId="6EA91C71" w14:textId="77777777" w:rsidR="00F52C3B" w:rsidRDefault="00F52C3B" w:rsidP="00FC59C4">
            <w:pPr>
              <w:pStyle w:val="BodyText"/>
            </w:pPr>
          </w:p>
        </w:tc>
        <w:tc>
          <w:tcPr>
            <w:tcW w:w="2302" w:type="dxa"/>
          </w:tcPr>
          <w:p w14:paraId="68B51BDA" w14:textId="0E96ECC2" w:rsidR="00F52C3B" w:rsidRDefault="00F52C3B" w:rsidP="00FC59C4">
            <w:pPr>
              <w:pStyle w:val="BodyText"/>
            </w:pPr>
            <w:proofErr w:type="spellStart"/>
            <w:r>
              <w:t>Desired_work_hours</w:t>
            </w:r>
            <w:proofErr w:type="spellEnd"/>
          </w:p>
        </w:tc>
        <w:tc>
          <w:tcPr>
            <w:tcW w:w="2302" w:type="dxa"/>
          </w:tcPr>
          <w:p w14:paraId="06FA5D54" w14:textId="64A9F4EB" w:rsidR="00F52C3B" w:rsidRDefault="00F52C3B" w:rsidP="00FC59C4">
            <w:pPr>
              <w:pStyle w:val="BodyText"/>
            </w:pPr>
            <w:r>
              <w:t>Desired work hours in range</w:t>
            </w:r>
          </w:p>
        </w:tc>
        <w:tc>
          <w:tcPr>
            <w:tcW w:w="2302" w:type="dxa"/>
          </w:tcPr>
          <w:p w14:paraId="4DDB1EE8" w14:textId="77777777" w:rsidR="00F52C3B" w:rsidRDefault="00F52C3B" w:rsidP="00FC59C4">
            <w:pPr>
              <w:pStyle w:val="BodyText"/>
            </w:pPr>
            <w:r>
              <w:t>Int</w:t>
            </w:r>
          </w:p>
        </w:tc>
      </w:tr>
    </w:tbl>
    <w:p w14:paraId="5319C0EB" w14:textId="77777777" w:rsidR="00F52C3B" w:rsidRDefault="00F52C3B" w:rsidP="00F52C3B">
      <w:pPr>
        <w:pStyle w:val="BodyText"/>
      </w:pPr>
    </w:p>
    <w:p w14:paraId="1E0ADACE" w14:textId="2F70CB3B" w:rsidR="00F52C3B" w:rsidRDefault="00F52C3B" w:rsidP="00F52C3B">
      <w:pPr>
        <w:pStyle w:val="BodyText"/>
      </w:pPr>
      <w:r>
        <w:t xml:space="preserve">It has one-to-one relationship with </w:t>
      </w:r>
      <w:r w:rsidR="00720399">
        <w:t>candidate table</w:t>
      </w:r>
    </w:p>
    <w:p w14:paraId="1D741DAD" w14:textId="77777777" w:rsidR="00F52C3B" w:rsidRDefault="00F52C3B" w:rsidP="00911DF0">
      <w:pPr>
        <w:pStyle w:val="BodyText"/>
      </w:pPr>
    </w:p>
    <w:p w14:paraId="60DE9593" w14:textId="20A9D7B1" w:rsidR="00720399" w:rsidRPr="00DF6C5C" w:rsidRDefault="00720399" w:rsidP="00720399">
      <w:pPr>
        <w:pStyle w:val="BodyText"/>
        <w:rPr>
          <w:b/>
          <w:bCs/>
        </w:rPr>
      </w:pPr>
      <w:r>
        <w:rPr>
          <w:b/>
          <w:bCs/>
        </w:rPr>
        <w:t xml:space="preserve">Services </w:t>
      </w:r>
      <w:r>
        <w:rPr>
          <w:b/>
          <w:bCs/>
        </w:rPr>
        <w:t>table</w:t>
      </w:r>
    </w:p>
    <w:p w14:paraId="561D14AC" w14:textId="5F448A18" w:rsidR="00720399" w:rsidRDefault="00720399" w:rsidP="00720399">
      <w:pPr>
        <w:pStyle w:val="BodyText"/>
      </w:pPr>
      <w:r>
        <w:t xml:space="preserve">A table that stores data about </w:t>
      </w:r>
      <w:r>
        <w:t>services provided to candidates. Services include resume writing, coaching and skills development</w:t>
      </w:r>
    </w:p>
    <w:p w14:paraId="34AEF662" w14:textId="77777777" w:rsidR="00720399" w:rsidRDefault="00720399" w:rsidP="00720399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720399" w14:paraId="7EA1464B" w14:textId="77777777" w:rsidTr="00FC59C4">
        <w:trPr>
          <w:trHeight w:val="292"/>
        </w:trPr>
        <w:tc>
          <w:tcPr>
            <w:tcW w:w="2302" w:type="dxa"/>
            <w:tcBorders>
              <w:bottom w:val="single" w:sz="4" w:space="0" w:color="76CDD8"/>
            </w:tcBorders>
            <w:shd w:val="clear" w:color="auto" w:fill="76CDD8"/>
          </w:tcPr>
          <w:p w14:paraId="372ED6A8" w14:textId="77777777" w:rsidR="00720399" w:rsidRPr="00BE17E0" w:rsidRDefault="00720399" w:rsidP="00FC59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1AEDC8B2" w14:textId="77777777" w:rsidR="00720399" w:rsidRPr="00BE17E0" w:rsidRDefault="00720399" w:rsidP="00FC59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2F390A17" w14:textId="77777777" w:rsidR="00720399" w:rsidRPr="00BE17E0" w:rsidRDefault="00720399" w:rsidP="00FC59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3A44DB63" w14:textId="77777777" w:rsidR="00720399" w:rsidRPr="00BE17E0" w:rsidRDefault="00720399" w:rsidP="00FC59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720399" w14:paraId="48B8846F" w14:textId="77777777" w:rsidTr="00FC59C4">
        <w:trPr>
          <w:trHeight w:val="432"/>
        </w:trPr>
        <w:tc>
          <w:tcPr>
            <w:tcW w:w="2302" w:type="dxa"/>
            <w:vMerge w:val="restart"/>
          </w:tcPr>
          <w:p w14:paraId="0C12A994" w14:textId="55EAA6EA" w:rsidR="00720399" w:rsidRDefault="00720399" w:rsidP="00FC59C4">
            <w:pPr>
              <w:pStyle w:val="BodyText"/>
            </w:pPr>
            <w:r>
              <w:t>Services</w:t>
            </w:r>
          </w:p>
        </w:tc>
        <w:tc>
          <w:tcPr>
            <w:tcW w:w="2302" w:type="dxa"/>
          </w:tcPr>
          <w:p w14:paraId="43004FAF" w14:textId="77777777" w:rsidR="00720399" w:rsidRDefault="00720399" w:rsidP="00FC59C4">
            <w:pPr>
              <w:pStyle w:val="BodyText"/>
            </w:pPr>
            <w:r>
              <w:t>Id</w:t>
            </w:r>
          </w:p>
        </w:tc>
        <w:tc>
          <w:tcPr>
            <w:tcW w:w="2302" w:type="dxa"/>
          </w:tcPr>
          <w:p w14:paraId="7DFDB9E6" w14:textId="08979DB1" w:rsidR="00720399" w:rsidRDefault="00720399" w:rsidP="00FC59C4">
            <w:pPr>
              <w:pStyle w:val="BodyText"/>
            </w:pPr>
            <w:r>
              <w:t xml:space="preserve">Id of the </w:t>
            </w:r>
            <w:r>
              <w:t>service</w:t>
            </w:r>
            <w:r>
              <w:t>, PK/FK</w:t>
            </w:r>
          </w:p>
        </w:tc>
        <w:tc>
          <w:tcPr>
            <w:tcW w:w="2302" w:type="dxa"/>
          </w:tcPr>
          <w:p w14:paraId="09D197C8" w14:textId="77777777" w:rsidR="00720399" w:rsidRDefault="00720399" w:rsidP="00FC59C4">
            <w:pPr>
              <w:pStyle w:val="BodyText"/>
            </w:pPr>
            <w:r>
              <w:t>Int</w:t>
            </w:r>
          </w:p>
        </w:tc>
      </w:tr>
      <w:tr w:rsidR="00720399" w14:paraId="00289EEE" w14:textId="77777777" w:rsidTr="00FC59C4">
        <w:trPr>
          <w:trHeight w:val="432"/>
        </w:trPr>
        <w:tc>
          <w:tcPr>
            <w:tcW w:w="2302" w:type="dxa"/>
            <w:vMerge/>
          </w:tcPr>
          <w:p w14:paraId="69BD79AD" w14:textId="77777777" w:rsidR="00720399" w:rsidRDefault="00720399" w:rsidP="00FC59C4">
            <w:pPr>
              <w:pStyle w:val="BodyText"/>
            </w:pPr>
          </w:p>
        </w:tc>
        <w:tc>
          <w:tcPr>
            <w:tcW w:w="2302" w:type="dxa"/>
          </w:tcPr>
          <w:p w14:paraId="24F1DC82" w14:textId="25CC6495" w:rsidR="00720399" w:rsidRDefault="00720399" w:rsidP="00FC59C4">
            <w:pPr>
              <w:pStyle w:val="BodyText"/>
            </w:pPr>
            <w:r>
              <w:t>Name</w:t>
            </w:r>
          </w:p>
        </w:tc>
        <w:tc>
          <w:tcPr>
            <w:tcW w:w="2302" w:type="dxa"/>
          </w:tcPr>
          <w:p w14:paraId="6DA527F6" w14:textId="09350CAD" w:rsidR="00720399" w:rsidRDefault="00720399" w:rsidP="00FC59C4">
            <w:pPr>
              <w:pStyle w:val="BodyText"/>
            </w:pPr>
            <w:r>
              <w:t>Name of the service</w:t>
            </w:r>
          </w:p>
        </w:tc>
        <w:tc>
          <w:tcPr>
            <w:tcW w:w="2302" w:type="dxa"/>
          </w:tcPr>
          <w:p w14:paraId="73FB062B" w14:textId="77777777" w:rsidR="00720399" w:rsidRDefault="00720399" w:rsidP="00FC59C4">
            <w:pPr>
              <w:pStyle w:val="BodyText"/>
            </w:pPr>
            <w:r>
              <w:t>Text</w:t>
            </w:r>
          </w:p>
        </w:tc>
      </w:tr>
    </w:tbl>
    <w:p w14:paraId="5AEE7BE9" w14:textId="77777777" w:rsidR="00720399" w:rsidRDefault="00720399" w:rsidP="00720399">
      <w:pPr>
        <w:pStyle w:val="BodyText"/>
      </w:pPr>
    </w:p>
    <w:p w14:paraId="0A147283" w14:textId="50B42EE2" w:rsidR="00720399" w:rsidRDefault="00720399" w:rsidP="00720399">
      <w:pPr>
        <w:pStyle w:val="BodyText"/>
      </w:pPr>
      <w:r>
        <w:t xml:space="preserve">It has </w:t>
      </w:r>
      <w:r>
        <w:t xml:space="preserve">many-to-many relationship with candidate, and one-to-many relationship with </w:t>
      </w:r>
      <w:proofErr w:type="spellStart"/>
      <w:r>
        <w:t>resume_service</w:t>
      </w:r>
      <w:proofErr w:type="spellEnd"/>
      <w:r>
        <w:t xml:space="preserve"> and </w:t>
      </w:r>
      <w:proofErr w:type="spellStart"/>
      <w:r>
        <w:t>coaching_service</w:t>
      </w:r>
      <w:proofErr w:type="spellEnd"/>
      <w:r>
        <w:t xml:space="preserve"> tables </w:t>
      </w:r>
    </w:p>
    <w:p w14:paraId="20E6BB09" w14:textId="77777777" w:rsidR="00720399" w:rsidRDefault="00720399" w:rsidP="00720399">
      <w:pPr>
        <w:pStyle w:val="BodyText"/>
      </w:pPr>
    </w:p>
    <w:p w14:paraId="16AB255C" w14:textId="680E5C1A" w:rsidR="00720399" w:rsidRPr="00DF6C5C" w:rsidRDefault="00720399" w:rsidP="00720399">
      <w:pPr>
        <w:pStyle w:val="BodyText"/>
        <w:rPr>
          <w:b/>
          <w:bCs/>
        </w:rPr>
      </w:pPr>
      <w:r>
        <w:rPr>
          <w:b/>
          <w:bCs/>
        </w:rPr>
        <w:t>Resume service table</w:t>
      </w:r>
    </w:p>
    <w:p w14:paraId="3EC50679" w14:textId="6D77E49C" w:rsidR="00720399" w:rsidRDefault="00720399" w:rsidP="00720399">
      <w:pPr>
        <w:pStyle w:val="BodyText"/>
      </w:pPr>
      <w:r>
        <w:t xml:space="preserve">A table that stores data </w:t>
      </w:r>
      <w:r>
        <w:t xml:space="preserve">resume services </w:t>
      </w:r>
    </w:p>
    <w:p w14:paraId="38F2C91E" w14:textId="3F6E51C7" w:rsidR="00D64C36" w:rsidRDefault="00D64C36" w:rsidP="00720399">
      <w:pPr>
        <w:pStyle w:val="BodyText"/>
      </w:pPr>
    </w:p>
    <w:p w14:paraId="279637CF" w14:textId="77777777" w:rsidR="00720399" w:rsidRDefault="00720399" w:rsidP="00720399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720399" w14:paraId="616D64C1" w14:textId="77777777" w:rsidTr="00FC59C4">
        <w:trPr>
          <w:trHeight w:val="292"/>
        </w:trPr>
        <w:tc>
          <w:tcPr>
            <w:tcW w:w="2302" w:type="dxa"/>
            <w:tcBorders>
              <w:bottom w:val="single" w:sz="4" w:space="0" w:color="76CDD8"/>
            </w:tcBorders>
            <w:shd w:val="clear" w:color="auto" w:fill="76CDD8"/>
          </w:tcPr>
          <w:p w14:paraId="48E7D099" w14:textId="77777777" w:rsidR="00720399" w:rsidRPr="00BE17E0" w:rsidRDefault="00720399" w:rsidP="00FC59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003A539B" w14:textId="77777777" w:rsidR="00720399" w:rsidRPr="00BE17E0" w:rsidRDefault="00720399" w:rsidP="00FC59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58A60280" w14:textId="77777777" w:rsidR="00720399" w:rsidRPr="00BE17E0" w:rsidRDefault="00720399" w:rsidP="00FC59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73BAD43F" w14:textId="77777777" w:rsidR="00720399" w:rsidRPr="00BE17E0" w:rsidRDefault="00720399" w:rsidP="00FC59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D64C36" w14:paraId="3DDC1D10" w14:textId="77777777" w:rsidTr="00FC59C4">
        <w:trPr>
          <w:trHeight w:val="432"/>
        </w:trPr>
        <w:tc>
          <w:tcPr>
            <w:tcW w:w="2302" w:type="dxa"/>
            <w:vMerge w:val="restart"/>
          </w:tcPr>
          <w:p w14:paraId="3CBF214C" w14:textId="10FF1A0E" w:rsidR="00D64C36" w:rsidRDefault="00D64C36" w:rsidP="00FC59C4">
            <w:pPr>
              <w:pStyle w:val="BodyText"/>
            </w:pPr>
            <w:proofErr w:type="spellStart"/>
            <w:r>
              <w:t>Resume_service</w:t>
            </w:r>
            <w:proofErr w:type="spellEnd"/>
          </w:p>
        </w:tc>
        <w:tc>
          <w:tcPr>
            <w:tcW w:w="2302" w:type="dxa"/>
          </w:tcPr>
          <w:p w14:paraId="0B6D2AA4" w14:textId="7DA941C6" w:rsidR="00D64C36" w:rsidRDefault="00D64C36" w:rsidP="00FC59C4">
            <w:pPr>
              <w:pStyle w:val="BodyText"/>
            </w:pPr>
            <w:proofErr w:type="spellStart"/>
            <w:r>
              <w:t>Service_id</w:t>
            </w:r>
            <w:proofErr w:type="spellEnd"/>
          </w:p>
        </w:tc>
        <w:tc>
          <w:tcPr>
            <w:tcW w:w="2302" w:type="dxa"/>
          </w:tcPr>
          <w:p w14:paraId="76099ABC" w14:textId="6F5E2DB2" w:rsidR="00D64C36" w:rsidRDefault="00D64C36" w:rsidP="00FC59C4">
            <w:pPr>
              <w:pStyle w:val="BodyText"/>
            </w:pPr>
            <w:r>
              <w:t xml:space="preserve">Id of the </w:t>
            </w:r>
            <w:r>
              <w:t>service, FK</w:t>
            </w:r>
          </w:p>
        </w:tc>
        <w:tc>
          <w:tcPr>
            <w:tcW w:w="2302" w:type="dxa"/>
          </w:tcPr>
          <w:p w14:paraId="6982113C" w14:textId="77777777" w:rsidR="00D64C36" w:rsidRDefault="00D64C36" w:rsidP="00FC59C4">
            <w:pPr>
              <w:pStyle w:val="BodyText"/>
            </w:pPr>
            <w:r>
              <w:t>Int</w:t>
            </w:r>
          </w:p>
        </w:tc>
      </w:tr>
      <w:tr w:rsidR="00D64C36" w14:paraId="71772767" w14:textId="77777777" w:rsidTr="00FC59C4">
        <w:trPr>
          <w:trHeight w:val="432"/>
        </w:trPr>
        <w:tc>
          <w:tcPr>
            <w:tcW w:w="2302" w:type="dxa"/>
            <w:vMerge/>
          </w:tcPr>
          <w:p w14:paraId="4053C8BA" w14:textId="77777777" w:rsidR="00D64C36" w:rsidRDefault="00D64C36" w:rsidP="00FC59C4">
            <w:pPr>
              <w:pStyle w:val="BodyText"/>
            </w:pPr>
          </w:p>
        </w:tc>
        <w:tc>
          <w:tcPr>
            <w:tcW w:w="2302" w:type="dxa"/>
          </w:tcPr>
          <w:p w14:paraId="69486035" w14:textId="38675506" w:rsidR="00D64C36" w:rsidRDefault="00D64C36" w:rsidP="00FC59C4">
            <w:pPr>
              <w:pStyle w:val="BodyText"/>
            </w:pPr>
            <w:proofErr w:type="spellStart"/>
            <w:r>
              <w:t>Order_id</w:t>
            </w:r>
            <w:proofErr w:type="spellEnd"/>
          </w:p>
        </w:tc>
        <w:tc>
          <w:tcPr>
            <w:tcW w:w="2302" w:type="dxa"/>
          </w:tcPr>
          <w:p w14:paraId="189FCCE3" w14:textId="3E3807F5" w:rsidR="00D64C36" w:rsidRDefault="00D64C36" w:rsidP="00FC59C4">
            <w:pPr>
              <w:pStyle w:val="BodyText"/>
            </w:pPr>
            <w:r>
              <w:t>Id of the order, PK</w:t>
            </w:r>
          </w:p>
        </w:tc>
        <w:tc>
          <w:tcPr>
            <w:tcW w:w="2302" w:type="dxa"/>
          </w:tcPr>
          <w:p w14:paraId="4583EF11" w14:textId="77777777" w:rsidR="00D64C36" w:rsidRDefault="00D64C36" w:rsidP="00FC59C4">
            <w:pPr>
              <w:pStyle w:val="BodyText"/>
            </w:pPr>
            <w:r>
              <w:t>Text</w:t>
            </w:r>
          </w:p>
        </w:tc>
      </w:tr>
      <w:tr w:rsidR="00D64C36" w14:paraId="1CD58558" w14:textId="77777777" w:rsidTr="00FC59C4">
        <w:trPr>
          <w:trHeight w:val="432"/>
        </w:trPr>
        <w:tc>
          <w:tcPr>
            <w:tcW w:w="2302" w:type="dxa"/>
            <w:vMerge/>
          </w:tcPr>
          <w:p w14:paraId="52BE9E2E" w14:textId="77777777" w:rsidR="00D64C36" w:rsidRDefault="00D64C36" w:rsidP="00FC59C4">
            <w:pPr>
              <w:pStyle w:val="BodyText"/>
            </w:pPr>
          </w:p>
        </w:tc>
        <w:tc>
          <w:tcPr>
            <w:tcW w:w="2302" w:type="dxa"/>
          </w:tcPr>
          <w:p w14:paraId="75C71CC1" w14:textId="21CAF6A7" w:rsidR="00D64C36" w:rsidRDefault="00D64C36" w:rsidP="00FC59C4">
            <w:pPr>
              <w:pStyle w:val="BodyText"/>
            </w:pPr>
            <w:proofErr w:type="spellStart"/>
            <w:r>
              <w:t>Order_date</w:t>
            </w:r>
            <w:proofErr w:type="spellEnd"/>
          </w:p>
        </w:tc>
        <w:tc>
          <w:tcPr>
            <w:tcW w:w="2302" w:type="dxa"/>
          </w:tcPr>
          <w:p w14:paraId="72A71457" w14:textId="2E669BD7" w:rsidR="00D64C36" w:rsidRDefault="00D64C36" w:rsidP="00FC59C4">
            <w:pPr>
              <w:pStyle w:val="BodyText"/>
            </w:pPr>
            <w:r>
              <w:t>Date ordered</w:t>
            </w:r>
          </w:p>
        </w:tc>
        <w:tc>
          <w:tcPr>
            <w:tcW w:w="2302" w:type="dxa"/>
          </w:tcPr>
          <w:p w14:paraId="0EC453F5" w14:textId="75D58554" w:rsidR="00D64C36" w:rsidRDefault="00D64C36" w:rsidP="00FC59C4">
            <w:pPr>
              <w:pStyle w:val="BodyText"/>
            </w:pPr>
            <w:r>
              <w:t>datetime</w:t>
            </w:r>
          </w:p>
        </w:tc>
      </w:tr>
      <w:tr w:rsidR="00D64C36" w14:paraId="1F3900B8" w14:textId="77777777" w:rsidTr="00FC59C4">
        <w:trPr>
          <w:trHeight w:val="432"/>
        </w:trPr>
        <w:tc>
          <w:tcPr>
            <w:tcW w:w="2302" w:type="dxa"/>
            <w:vMerge/>
          </w:tcPr>
          <w:p w14:paraId="31CDA109" w14:textId="77777777" w:rsidR="00D64C36" w:rsidRDefault="00D64C36" w:rsidP="00FC59C4">
            <w:pPr>
              <w:pStyle w:val="BodyText"/>
            </w:pPr>
          </w:p>
        </w:tc>
        <w:tc>
          <w:tcPr>
            <w:tcW w:w="2302" w:type="dxa"/>
          </w:tcPr>
          <w:p w14:paraId="38A7943C" w14:textId="2F0F53E7" w:rsidR="00D64C36" w:rsidRDefault="00D64C36" w:rsidP="00FC59C4">
            <w:pPr>
              <w:pStyle w:val="BodyText"/>
            </w:pPr>
            <w:proofErr w:type="spellStart"/>
            <w:r>
              <w:t>Is_done</w:t>
            </w:r>
            <w:proofErr w:type="spellEnd"/>
          </w:p>
        </w:tc>
        <w:tc>
          <w:tcPr>
            <w:tcW w:w="2302" w:type="dxa"/>
          </w:tcPr>
          <w:p w14:paraId="0FEEA3F5" w14:textId="45D1B0E8" w:rsidR="00D64C36" w:rsidRDefault="00D64C36" w:rsidP="00FC59C4">
            <w:pPr>
              <w:pStyle w:val="BodyText"/>
            </w:pPr>
            <w:r>
              <w:t>Whether finished</w:t>
            </w:r>
          </w:p>
        </w:tc>
        <w:tc>
          <w:tcPr>
            <w:tcW w:w="2302" w:type="dxa"/>
          </w:tcPr>
          <w:p w14:paraId="51149F88" w14:textId="3EB95C96" w:rsidR="00D64C36" w:rsidRDefault="00D64C36" w:rsidP="00FC59C4">
            <w:pPr>
              <w:pStyle w:val="BodyText"/>
            </w:pPr>
            <w:r>
              <w:t>Boolean</w:t>
            </w:r>
          </w:p>
        </w:tc>
      </w:tr>
      <w:tr w:rsidR="00D64C36" w14:paraId="06323D21" w14:textId="77777777" w:rsidTr="00FC59C4">
        <w:trPr>
          <w:trHeight w:val="432"/>
        </w:trPr>
        <w:tc>
          <w:tcPr>
            <w:tcW w:w="2302" w:type="dxa"/>
            <w:vMerge/>
          </w:tcPr>
          <w:p w14:paraId="42D6393E" w14:textId="77777777" w:rsidR="00D64C36" w:rsidRDefault="00D64C36" w:rsidP="00FC59C4">
            <w:pPr>
              <w:pStyle w:val="BodyText"/>
            </w:pPr>
          </w:p>
        </w:tc>
        <w:tc>
          <w:tcPr>
            <w:tcW w:w="2302" w:type="dxa"/>
          </w:tcPr>
          <w:p w14:paraId="2F5ED17F" w14:textId="056C631A" w:rsidR="00D64C36" w:rsidRDefault="00D64C36" w:rsidP="00FC59C4">
            <w:pPr>
              <w:pStyle w:val="BodyText"/>
            </w:pPr>
            <w:proofErr w:type="spellStart"/>
            <w:r>
              <w:t>Finish_date</w:t>
            </w:r>
            <w:proofErr w:type="spellEnd"/>
          </w:p>
        </w:tc>
        <w:tc>
          <w:tcPr>
            <w:tcW w:w="2302" w:type="dxa"/>
          </w:tcPr>
          <w:p w14:paraId="6397C409" w14:textId="25710816" w:rsidR="00D64C36" w:rsidRDefault="00D64C36" w:rsidP="00FC59C4">
            <w:pPr>
              <w:pStyle w:val="BodyText"/>
            </w:pPr>
            <w:r>
              <w:t>Date of finishing</w:t>
            </w:r>
          </w:p>
        </w:tc>
        <w:tc>
          <w:tcPr>
            <w:tcW w:w="2302" w:type="dxa"/>
          </w:tcPr>
          <w:p w14:paraId="50487160" w14:textId="73972167" w:rsidR="00D64C36" w:rsidRDefault="00D64C36" w:rsidP="00FC59C4">
            <w:pPr>
              <w:pStyle w:val="BodyText"/>
            </w:pPr>
            <w:r>
              <w:t>datetime</w:t>
            </w:r>
          </w:p>
        </w:tc>
      </w:tr>
    </w:tbl>
    <w:p w14:paraId="032F9E85" w14:textId="77777777" w:rsidR="00720399" w:rsidRDefault="00720399" w:rsidP="00720399">
      <w:pPr>
        <w:pStyle w:val="BodyText"/>
      </w:pPr>
    </w:p>
    <w:p w14:paraId="54E110C8" w14:textId="5F9F092F" w:rsidR="00720399" w:rsidRDefault="00720399" w:rsidP="00720399">
      <w:pPr>
        <w:pStyle w:val="BodyText"/>
      </w:pPr>
      <w:r>
        <w:t>It has many-to-</w:t>
      </w:r>
      <w:r w:rsidR="00D64C36">
        <w:t>one</w:t>
      </w:r>
      <w:r>
        <w:t xml:space="preserve"> relationship with </w:t>
      </w:r>
      <w:r w:rsidR="00D64C36">
        <w:t xml:space="preserve">services table </w:t>
      </w:r>
    </w:p>
    <w:p w14:paraId="48AA3049" w14:textId="77777777" w:rsidR="00D64C36" w:rsidRDefault="00D64C36" w:rsidP="00720399">
      <w:pPr>
        <w:pStyle w:val="BodyText"/>
      </w:pPr>
    </w:p>
    <w:p w14:paraId="7F85592D" w14:textId="77777777" w:rsidR="00D64C36" w:rsidRDefault="00D64C36" w:rsidP="00720399">
      <w:pPr>
        <w:pStyle w:val="BodyText"/>
      </w:pPr>
    </w:p>
    <w:p w14:paraId="55B97EB2" w14:textId="77777777" w:rsidR="00D64C36" w:rsidRDefault="00D64C36" w:rsidP="00720399">
      <w:pPr>
        <w:pStyle w:val="BodyText"/>
      </w:pPr>
    </w:p>
    <w:p w14:paraId="1CEF35A9" w14:textId="77777777" w:rsidR="00D64C36" w:rsidRDefault="00D64C36" w:rsidP="00720399">
      <w:pPr>
        <w:pStyle w:val="BodyText"/>
      </w:pPr>
    </w:p>
    <w:p w14:paraId="7DED387A" w14:textId="77777777" w:rsidR="00D64C36" w:rsidRDefault="00D64C36" w:rsidP="00720399">
      <w:pPr>
        <w:pStyle w:val="BodyText"/>
      </w:pPr>
    </w:p>
    <w:p w14:paraId="628234F7" w14:textId="77777777" w:rsidR="00D64C36" w:rsidRDefault="00D64C36" w:rsidP="00720399">
      <w:pPr>
        <w:pStyle w:val="BodyText"/>
      </w:pPr>
    </w:p>
    <w:p w14:paraId="2867A74E" w14:textId="77777777" w:rsidR="00D64C36" w:rsidRDefault="00D64C36" w:rsidP="00720399">
      <w:pPr>
        <w:pStyle w:val="BodyText"/>
      </w:pPr>
    </w:p>
    <w:p w14:paraId="702F70A1" w14:textId="77777777" w:rsidR="00D64C36" w:rsidRDefault="00D64C36" w:rsidP="00720399">
      <w:pPr>
        <w:pStyle w:val="BodyText"/>
      </w:pPr>
    </w:p>
    <w:p w14:paraId="7EDB402A" w14:textId="397BEA7A" w:rsidR="00D64C36" w:rsidRPr="00DF6C5C" w:rsidRDefault="00D64C36" w:rsidP="00D64C36">
      <w:pPr>
        <w:pStyle w:val="BodyText"/>
        <w:rPr>
          <w:b/>
          <w:bCs/>
        </w:rPr>
      </w:pPr>
      <w:r>
        <w:rPr>
          <w:b/>
          <w:bCs/>
        </w:rPr>
        <w:t>Coaching service table</w:t>
      </w:r>
    </w:p>
    <w:p w14:paraId="3C397FD9" w14:textId="1B01AB13" w:rsidR="00D64C36" w:rsidRDefault="00D64C36" w:rsidP="00D64C36">
      <w:pPr>
        <w:pStyle w:val="BodyText"/>
      </w:pPr>
      <w:r>
        <w:t xml:space="preserve">A table that stores </w:t>
      </w:r>
      <w:r>
        <w:t>services like coaching or skills development</w:t>
      </w:r>
      <w:r>
        <w:t xml:space="preserve"> </w:t>
      </w:r>
    </w:p>
    <w:p w14:paraId="04EA7397" w14:textId="77777777" w:rsidR="00D64C36" w:rsidRDefault="00D64C36" w:rsidP="00D64C36">
      <w:pPr>
        <w:pStyle w:val="BodyText"/>
      </w:pPr>
    </w:p>
    <w:p w14:paraId="31610D78" w14:textId="77777777" w:rsidR="00D64C36" w:rsidRDefault="00D64C36" w:rsidP="00D64C36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D64C36" w14:paraId="3B345501" w14:textId="77777777" w:rsidTr="00FC59C4">
        <w:trPr>
          <w:trHeight w:val="292"/>
        </w:trPr>
        <w:tc>
          <w:tcPr>
            <w:tcW w:w="2302" w:type="dxa"/>
            <w:tcBorders>
              <w:bottom w:val="single" w:sz="4" w:space="0" w:color="76CDD8"/>
            </w:tcBorders>
            <w:shd w:val="clear" w:color="auto" w:fill="76CDD8"/>
          </w:tcPr>
          <w:p w14:paraId="734E9579" w14:textId="77777777" w:rsidR="00D64C36" w:rsidRPr="00BE17E0" w:rsidRDefault="00D64C36" w:rsidP="00FC59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28C93DD7" w14:textId="77777777" w:rsidR="00D64C36" w:rsidRPr="00BE17E0" w:rsidRDefault="00D64C36" w:rsidP="00FC59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4B5636C0" w14:textId="77777777" w:rsidR="00D64C36" w:rsidRPr="00BE17E0" w:rsidRDefault="00D64C36" w:rsidP="00FC59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457F2ED4" w14:textId="77777777" w:rsidR="00D64C36" w:rsidRPr="00BE17E0" w:rsidRDefault="00D64C36" w:rsidP="00FC59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D64C36" w14:paraId="73C5DD90" w14:textId="77777777" w:rsidTr="00FC59C4">
        <w:trPr>
          <w:trHeight w:val="432"/>
        </w:trPr>
        <w:tc>
          <w:tcPr>
            <w:tcW w:w="2302" w:type="dxa"/>
            <w:vMerge w:val="restart"/>
          </w:tcPr>
          <w:p w14:paraId="61ADE6F8" w14:textId="62406AD5" w:rsidR="00D64C36" w:rsidRDefault="00D64C36" w:rsidP="00FC59C4">
            <w:pPr>
              <w:pStyle w:val="BodyText"/>
            </w:pPr>
            <w:proofErr w:type="spellStart"/>
            <w:r>
              <w:t>Coaching_service</w:t>
            </w:r>
            <w:proofErr w:type="spellEnd"/>
          </w:p>
        </w:tc>
        <w:tc>
          <w:tcPr>
            <w:tcW w:w="2302" w:type="dxa"/>
          </w:tcPr>
          <w:p w14:paraId="6782AF9A" w14:textId="5FE533C0" w:rsidR="00D64C36" w:rsidRDefault="00D64C36" w:rsidP="00FC59C4">
            <w:pPr>
              <w:pStyle w:val="BodyText"/>
            </w:pPr>
            <w:proofErr w:type="spellStart"/>
            <w:r>
              <w:t>Order_id</w:t>
            </w:r>
            <w:proofErr w:type="spellEnd"/>
          </w:p>
        </w:tc>
        <w:tc>
          <w:tcPr>
            <w:tcW w:w="2302" w:type="dxa"/>
          </w:tcPr>
          <w:p w14:paraId="1B979C49" w14:textId="7AA57ADE" w:rsidR="00D64C36" w:rsidRDefault="00D64C36" w:rsidP="00FC59C4">
            <w:pPr>
              <w:pStyle w:val="BodyText"/>
            </w:pPr>
            <w:r>
              <w:t>Id of the order, PK</w:t>
            </w:r>
          </w:p>
        </w:tc>
        <w:tc>
          <w:tcPr>
            <w:tcW w:w="2302" w:type="dxa"/>
          </w:tcPr>
          <w:p w14:paraId="2253613B" w14:textId="77777777" w:rsidR="00D64C36" w:rsidRDefault="00D64C36" w:rsidP="00FC59C4">
            <w:pPr>
              <w:pStyle w:val="BodyText"/>
            </w:pPr>
            <w:r>
              <w:t>Int</w:t>
            </w:r>
          </w:p>
        </w:tc>
      </w:tr>
      <w:tr w:rsidR="00D64C36" w14:paraId="1260FBE1" w14:textId="77777777" w:rsidTr="00FC59C4">
        <w:trPr>
          <w:trHeight w:val="432"/>
        </w:trPr>
        <w:tc>
          <w:tcPr>
            <w:tcW w:w="2302" w:type="dxa"/>
            <w:vMerge/>
          </w:tcPr>
          <w:p w14:paraId="08D1C1F2" w14:textId="77777777" w:rsidR="00D64C36" w:rsidRDefault="00D64C36" w:rsidP="00FC59C4">
            <w:pPr>
              <w:pStyle w:val="BodyText"/>
            </w:pPr>
          </w:p>
        </w:tc>
        <w:tc>
          <w:tcPr>
            <w:tcW w:w="2302" w:type="dxa"/>
          </w:tcPr>
          <w:p w14:paraId="720A124A" w14:textId="0A4828E2" w:rsidR="00D64C36" w:rsidRDefault="00D64C36" w:rsidP="00FC59C4">
            <w:pPr>
              <w:pStyle w:val="BodyText"/>
            </w:pPr>
            <w:proofErr w:type="spellStart"/>
            <w:r>
              <w:t>Service_id</w:t>
            </w:r>
            <w:proofErr w:type="spellEnd"/>
          </w:p>
        </w:tc>
        <w:tc>
          <w:tcPr>
            <w:tcW w:w="2302" w:type="dxa"/>
          </w:tcPr>
          <w:p w14:paraId="076C95A0" w14:textId="32E4E584" w:rsidR="00D64C36" w:rsidRDefault="00D64C36" w:rsidP="00FC59C4">
            <w:pPr>
              <w:pStyle w:val="BodyText"/>
            </w:pPr>
            <w:r>
              <w:t xml:space="preserve">Id of the </w:t>
            </w:r>
            <w:r>
              <w:t>service</w:t>
            </w:r>
            <w:r>
              <w:t xml:space="preserve">, </w:t>
            </w:r>
            <w:r>
              <w:t>FK</w:t>
            </w:r>
          </w:p>
        </w:tc>
        <w:tc>
          <w:tcPr>
            <w:tcW w:w="2302" w:type="dxa"/>
          </w:tcPr>
          <w:p w14:paraId="6BB4CE73" w14:textId="77777777" w:rsidR="00D64C36" w:rsidRDefault="00D64C36" w:rsidP="00FC59C4">
            <w:pPr>
              <w:pStyle w:val="BodyText"/>
            </w:pPr>
            <w:r>
              <w:t>Text</w:t>
            </w:r>
          </w:p>
        </w:tc>
      </w:tr>
      <w:tr w:rsidR="00D64C36" w14:paraId="3030D4FA" w14:textId="77777777" w:rsidTr="00FC59C4">
        <w:trPr>
          <w:trHeight w:val="432"/>
        </w:trPr>
        <w:tc>
          <w:tcPr>
            <w:tcW w:w="2302" w:type="dxa"/>
            <w:vMerge/>
          </w:tcPr>
          <w:p w14:paraId="2DABA202" w14:textId="77777777" w:rsidR="00D64C36" w:rsidRDefault="00D64C36" w:rsidP="00FC59C4">
            <w:pPr>
              <w:pStyle w:val="BodyText"/>
            </w:pPr>
          </w:p>
        </w:tc>
        <w:tc>
          <w:tcPr>
            <w:tcW w:w="2302" w:type="dxa"/>
          </w:tcPr>
          <w:p w14:paraId="2C72F434" w14:textId="2EAE39D0" w:rsidR="00D64C36" w:rsidRDefault="00D64C36" w:rsidP="00FC59C4">
            <w:pPr>
              <w:pStyle w:val="BodyText"/>
            </w:pPr>
            <w:proofErr w:type="spellStart"/>
            <w:r>
              <w:t>Join_date</w:t>
            </w:r>
            <w:proofErr w:type="spellEnd"/>
          </w:p>
        </w:tc>
        <w:tc>
          <w:tcPr>
            <w:tcW w:w="2302" w:type="dxa"/>
          </w:tcPr>
          <w:p w14:paraId="510F41B0" w14:textId="5578BD42" w:rsidR="00D64C36" w:rsidRDefault="00D64C36" w:rsidP="00FC59C4">
            <w:pPr>
              <w:pStyle w:val="BodyText"/>
            </w:pPr>
            <w:r>
              <w:t>Date when the candidate joined the service</w:t>
            </w:r>
          </w:p>
        </w:tc>
        <w:tc>
          <w:tcPr>
            <w:tcW w:w="2302" w:type="dxa"/>
          </w:tcPr>
          <w:p w14:paraId="5157CBC3" w14:textId="77777777" w:rsidR="00D64C36" w:rsidRDefault="00D64C36" w:rsidP="00FC59C4">
            <w:pPr>
              <w:pStyle w:val="BodyText"/>
            </w:pPr>
            <w:r>
              <w:t>datetime</w:t>
            </w:r>
          </w:p>
        </w:tc>
      </w:tr>
      <w:tr w:rsidR="00D64C36" w14:paraId="6876FDC0" w14:textId="77777777" w:rsidTr="00FC59C4">
        <w:trPr>
          <w:trHeight w:val="432"/>
        </w:trPr>
        <w:tc>
          <w:tcPr>
            <w:tcW w:w="2302" w:type="dxa"/>
            <w:vMerge/>
          </w:tcPr>
          <w:p w14:paraId="4D5E6155" w14:textId="77777777" w:rsidR="00D64C36" w:rsidRDefault="00D64C36" w:rsidP="00FC59C4">
            <w:pPr>
              <w:pStyle w:val="BodyText"/>
            </w:pPr>
          </w:p>
        </w:tc>
        <w:tc>
          <w:tcPr>
            <w:tcW w:w="2302" w:type="dxa"/>
          </w:tcPr>
          <w:p w14:paraId="38C8C7BB" w14:textId="77777777" w:rsidR="00D64C36" w:rsidRDefault="00D64C36" w:rsidP="00FC59C4">
            <w:pPr>
              <w:pStyle w:val="BodyText"/>
            </w:pPr>
            <w:proofErr w:type="spellStart"/>
            <w:r>
              <w:t>Finish_date</w:t>
            </w:r>
            <w:proofErr w:type="spellEnd"/>
          </w:p>
        </w:tc>
        <w:tc>
          <w:tcPr>
            <w:tcW w:w="2302" w:type="dxa"/>
          </w:tcPr>
          <w:p w14:paraId="09A32036" w14:textId="77777777" w:rsidR="00D64C36" w:rsidRDefault="00D64C36" w:rsidP="00FC59C4">
            <w:pPr>
              <w:pStyle w:val="BodyText"/>
            </w:pPr>
            <w:r>
              <w:t>Date of finishing</w:t>
            </w:r>
          </w:p>
        </w:tc>
        <w:tc>
          <w:tcPr>
            <w:tcW w:w="2302" w:type="dxa"/>
          </w:tcPr>
          <w:p w14:paraId="521771D6" w14:textId="77777777" w:rsidR="00D64C36" w:rsidRDefault="00D64C36" w:rsidP="00FC59C4">
            <w:pPr>
              <w:pStyle w:val="BodyText"/>
            </w:pPr>
            <w:r>
              <w:t>datetime</w:t>
            </w:r>
          </w:p>
        </w:tc>
      </w:tr>
    </w:tbl>
    <w:p w14:paraId="37F194E1" w14:textId="77777777" w:rsidR="00D64C36" w:rsidRDefault="00D64C36" w:rsidP="00D64C36">
      <w:pPr>
        <w:pStyle w:val="BodyText"/>
      </w:pPr>
    </w:p>
    <w:p w14:paraId="1C5FA9AE" w14:textId="305391E8" w:rsidR="00D64C36" w:rsidRDefault="00D64C36" w:rsidP="00D64C36">
      <w:pPr>
        <w:pStyle w:val="BodyText"/>
      </w:pPr>
      <w:r>
        <w:t xml:space="preserve">It has many-to-one relationship with </w:t>
      </w:r>
      <w:r>
        <w:t xml:space="preserve">the </w:t>
      </w:r>
      <w:r>
        <w:t xml:space="preserve">services table </w:t>
      </w:r>
    </w:p>
    <w:p w14:paraId="7D629793" w14:textId="111132EC" w:rsidR="00D64C36" w:rsidRDefault="00D64C36" w:rsidP="00720399">
      <w:pPr>
        <w:pStyle w:val="BodyText"/>
      </w:pPr>
    </w:p>
    <w:p w14:paraId="37719DFD" w14:textId="77777777" w:rsidR="00720399" w:rsidRDefault="00720399" w:rsidP="00720399">
      <w:pPr>
        <w:pStyle w:val="BodyText"/>
      </w:pPr>
    </w:p>
    <w:p w14:paraId="75052162" w14:textId="77777777" w:rsidR="00720399" w:rsidRDefault="00720399" w:rsidP="00720399">
      <w:pPr>
        <w:pStyle w:val="BodyText"/>
      </w:pPr>
    </w:p>
    <w:p w14:paraId="68948D45" w14:textId="77777777" w:rsidR="00911DF0" w:rsidRDefault="00911DF0" w:rsidP="00911DF0">
      <w:pPr>
        <w:pStyle w:val="BodyText"/>
      </w:pPr>
    </w:p>
    <w:p w14:paraId="624C1A5C" w14:textId="77777777" w:rsidR="00911DF0" w:rsidRDefault="00911DF0" w:rsidP="00911DF0">
      <w:pPr>
        <w:pStyle w:val="BodyText"/>
      </w:pPr>
    </w:p>
    <w:p w14:paraId="7184EE13" w14:textId="2FF41DEF" w:rsidR="00DF6C5C" w:rsidRPr="006F645E" w:rsidRDefault="00DF6C5C" w:rsidP="00B7306B">
      <w:pPr>
        <w:pStyle w:val="BodyText"/>
      </w:pPr>
    </w:p>
    <w:sectPr w:rsidR="00DF6C5C" w:rsidRPr="006F645E" w:rsidSect="0076784B">
      <w:headerReference w:type="default" r:id="rId13"/>
      <w:footerReference w:type="default" r:id="rId14"/>
      <w:footerReference w:type="first" r:id="rId15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DE5D8E" w14:textId="77777777" w:rsidR="006439C8" w:rsidRDefault="006439C8" w:rsidP="00500742">
      <w:pPr>
        <w:spacing w:line="240" w:lineRule="auto"/>
      </w:pPr>
      <w:r>
        <w:separator/>
      </w:r>
    </w:p>
  </w:endnote>
  <w:endnote w:type="continuationSeparator" w:id="0">
    <w:p w14:paraId="73484737" w14:textId="77777777" w:rsidR="006439C8" w:rsidRDefault="006439C8" w:rsidP="00500742">
      <w:pPr>
        <w:spacing w:line="240" w:lineRule="auto"/>
      </w:pPr>
      <w:r>
        <w:continuationSeparator/>
      </w:r>
    </w:p>
  </w:endnote>
  <w:endnote w:type="continuationNotice" w:id="1">
    <w:p w14:paraId="6EF6E69A" w14:textId="77777777" w:rsidR="006439C8" w:rsidRDefault="006439C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071C10" w14:textId="77777777" w:rsidR="00D94099" w:rsidRPr="00851FAD" w:rsidRDefault="005D1735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7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75EEBB7A" w14:textId="77777777" w:rsidTr="002A572B">
      <w:tc>
        <w:tcPr>
          <w:tcW w:w="8472" w:type="dxa"/>
        </w:tcPr>
        <w:p w14:paraId="0DCC6942" w14:textId="75EEB5E5" w:rsidR="00D94099" w:rsidRDefault="000370D4" w:rsidP="002A572B">
          <w:pPr>
            <w:pStyle w:val="Footer"/>
          </w:pPr>
          <w:fldSimple w:instr=" DOCPROPERTY  Classification  \* MERGEFORMAT ">
            <w:r>
              <w:t>Confidential</w:t>
            </w:r>
          </w:fldSimple>
          <w:r w:rsidR="005D1735">
            <w:tab/>
          </w:r>
        </w:p>
      </w:tc>
    </w:tr>
  </w:tbl>
  <w:p w14:paraId="629B217E" w14:textId="77777777" w:rsidR="00D94099" w:rsidRPr="00205D53" w:rsidRDefault="005D1735" w:rsidP="007F4104">
    <w:pPr>
      <w:pStyle w:val="Footer"/>
    </w:pPr>
    <w:r w:rsidRPr="00205D53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2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2927C8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3EB886D1" w14:textId="77777777" w:rsidTr="002A572B">
      <w:tc>
        <w:tcPr>
          <w:tcW w:w="1526" w:type="dxa"/>
          <w:vAlign w:val="center"/>
          <w:hideMark/>
        </w:tcPr>
        <w:p w14:paraId="3FD0571A" w14:textId="77777777" w:rsidR="00D94099" w:rsidRDefault="005D1735" w:rsidP="0076784B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6AA4F7F" w14:textId="77777777" w:rsidR="00D94099" w:rsidRDefault="005D1735" w:rsidP="0076784B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14:paraId="7947E9D3" w14:textId="77777777" w:rsidTr="002A572B">
      <w:tc>
        <w:tcPr>
          <w:tcW w:w="9139" w:type="dxa"/>
          <w:gridSpan w:val="2"/>
          <w:hideMark/>
        </w:tcPr>
        <w:p w14:paraId="4818C4EF" w14:textId="612E7520" w:rsidR="00D94099" w:rsidRDefault="000370D4" w:rsidP="0076784B">
          <w:pPr>
            <w:pStyle w:val="Footer"/>
          </w:pPr>
          <w:fldSimple w:instr=" DOCPROPERTY  Classification  \* MERGEFORMAT ">
            <w:r>
              <w:t>Confidential</w:t>
            </w:r>
          </w:fldSimple>
        </w:p>
      </w:tc>
    </w:tr>
  </w:tbl>
  <w:p w14:paraId="56E23E29" w14:textId="77777777" w:rsidR="00D94099" w:rsidRDefault="005D1735" w:rsidP="002A572B">
    <w:pPr>
      <w:pStyle w:val="Footer"/>
      <w:ind w:left="0" w:right="1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753841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59375" w14:textId="77777777" w:rsidR="006439C8" w:rsidRDefault="006439C8" w:rsidP="00500742">
      <w:pPr>
        <w:spacing w:line="240" w:lineRule="auto"/>
      </w:pPr>
      <w:r>
        <w:separator/>
      </w:r>
    </w:p>
  </w:footnote>
  <w:footnote w:type="continuationSeparator" w:id="0">
    <w:p w14:paraId="142E1A6A" w14:textId="77777777" w:rsidR="006439C8" w:rsidRDefault="006439C8" w:rsidP="00500742">
      <w:pPr>
        <w:spacing w:line="240" w:lineRule="auto"/>
      </w:pPr>
      <w:r>
        <w:continuationSeparator/>
      </w:r>
    </w:p>
  </w:footnote>
  <w:footnote w:type="continuationNotice" w:id="1">
    <w:p w14:paraId="7B870FA9" w14:textId="77777777" w:rsidR="006439C8" w:rsidRDefault="006439C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7DBDC9F3" w14:textId="77777777" w:rsidTr="006366F2">
      <w:tc>
        <w:tcPr>
          <w:tcW w:w="8121" w:type="dxa"/>
          <w:vAlign w:val="center"/>
          <w:hideMark/>
        </w:tcPr>
        <w:p w14:paraId="703F688A" w14:textId="2BC4AD91" w:rsidR="00D94099" w:rsidRDefault="007C4361" w:rsidP="002A572B">
          <w:pPr>
            <w:pStyle w:val="Header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 w:rsidR="005D1735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4B9A6913" w14:textId="77777777" w:rsidR="00D94099" w:rsidRDefault="00D94099" w:rsidP="002A572B">
          <w:pPr>
            <w:pStyle w:val="Header"/>
          </w:pPr>
        </w:p>
      </w:tc>
    </w:tr>
    <w:tr w:rsidR="002A572B" w14:paraId="7634FCD1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74F97D7D" w14:textId="543EBFF4" w:rsidR="00D94099" w:rsidRDefault="00426215" w:rsidP="002A19FA">
          <w:pPr>
            <w:pStyle w:val="Header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  <w:hideMark/>
        </w:tcPr>
        <w:p w14:paraId="22501B53" w14:textId="77777777" w:rsidR="00D94099" w:rsidRDefault="005D1735" w:rsidP="002A572B">
          <w:pPr>
            <w:pStyle w:val="Header"/>
            <w:jc w:val="right"/>
          </w:pPr>
          <w:r>
            <w:rPr>
              <w:noProof/>
              <w:color w:val="2B579A"/>
              <w:shd w:val="clear" w:color="auto" w:fill="E6E6E6"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 w14:textId="77777777" w:rsidR="00D94099" w:rsidRPr="002A572B" w:rsidRDefault="005D1735" w:rsidP="002A572B">
    <w:pPr>
      <w:pStyle w:val="Header"/>
      <w:rPr>
        <w:sz w:val="16"/>
        <w:szCs w:val="16"/>
      </w:rPr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7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6A4D8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D657A"/>
    <w:multiLevelType w:val="hybridMultilevel"/>
    <w:tmpl w:val="F8BCF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216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6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9E1CAC"/>
    <w:multiLevelType w:val="multilevel"/>
    <w:tmpl w:val="105C1ABE"/>
    <w:lvl w:ilvl="0">
      <w:start w:val="1"/>
      <w:numFmt w:val="decimal"/>
      <w:lvlText w:val="%1"/>
      <w:lvlJc w:val="left"/>
      <w:pPr>
        <w:tabs>
          <w:tab w:val="num" w:pos="522"/>
        </w:tabs>
        <w:ind w:left="52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2282"/>
        </w:tabs>
        <w:ind w:left="2282" w:hanging="864"/>
      </w:pPr>
    </w:lvl>
    <w:lvl w:ilvl="3">
      <w:start w:val="1"/>
      <w:numFmt w:val="decimal"/>
      <w:lvlText w:val="%1.%2.%3.%4"/>
      <w:lvlJc w:val="left"/>
      <w:pPr>
        <w:tabs>
          <w:tab w:val="num" w:pos="4694"/>
        </w:tabs>
        <w:ind w:left="4694" w:hanging="1008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08"/>
      </w:p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896" w:hanging="1008"/>
      </w:pPr>
    </w:lvl>
    <w:lvl w:ilvl="6">
      <w:start w:val="1"/>
      <w:numFmt w:val="decimal"/>
      <w:lvlText w:val="%1.%2.%3.%4.%5.%6.%7"/>
      <w:lvlJc w:val="left"/>
      <w:pPr>
        <w:tabs>
          <w:tab w:val="num" w:pos="6192"/>
        </w:tabs>
        <w:ind w:left="619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upperRoman"/>
      <w:suff w:val="space"/>
      <w:lvlText w:val="Appendix %9 -"/>
      <w:lvlJc w:val="left"/>
      <w:pPr>
        <w:ind w:left="0" w:firstLine="0"/>
      </w:pPr>
    </w:lvl>
  </w:abstractNum>
  <w:abstractNum w:abstractNumId="11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D40FD0"/>
    <w:multiLevelType w:val="hybridMultilevel"/>
    <w:tmpl w:val="2E7E1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3577048"/>
    <w:multiLevelType w:val="hybridMultilevel"/>
    <w:tmpl w:val="B4D4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DD6F34"/>
    <w:multiLevelType w:val="multilevel"/>
    <w:tmpl w:val="1436B0F0"/>
    <w:numStyleLink w:val="NumberList"/>
  </w:abstractNum>
  <w:abstractNum w:abstractNumId="17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8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432471">
    <w:abstractNumId w:val="5"/>
  </w:num>
  <w:num w:numId="2" w16cid:durableId="626476673">
    <w:abstractNumId w:val="0"/>
  </w:num>
  <w:num w:numId="3" w16cid:durableId="445274354">
    <w:abstractNumId w:val="1"/>
  </w:num>
  <w:num w:numId="4" w16cid:durableId="1513180429">
    <w:abstractNumId w:val="8"/>
  </w:num>
  <w:num w:numId="5" w16cid:durableId="2029132760">
    <w:abstractNumId w:val="6"/>
  </w:num>
  <w:num w:numId="6" w16cid:durableId="471095836">
    <w:abstractNumId w:val="4"/>
  </w:num>
  <w:num w:numId="7" w16cid:durableId="1345595060">
    <w:abstractNumId w:val="18"/>
  </w:num>
  <w:num w:numId="8" w16cid:durableId="743599848">
    <w:abstractNumId w:val="11"/>
  </w:num>
  <w:num w:numId="9" w16cid:durableId="3574289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16295175">
    <w:abstractNumId w:val="17"/>
  </w:num>
  <w:num w:numId="11" w16cid:durableId="262299757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832308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9643638">
    <w:abstractNumId w:val="3"/>
  </w:num>
  <w:num w:numId="14" w16cid:durableId="1801260549">
    <w:abstractNumId w:val="14"/>
  </w:num>
  <w:num w:numId="15" w16cid:durableId="671028179">
    <w:abstractNumId w:val="12"/>
  </w:num>
  <w:num w:numId="16" w16cid:durableId="165632613">
    <w:abstractNumId w:val="9"/>
  </w:num>
  <w:num w:numId="17" w16cid:durableId="261227126">
    <w:abstractNumId w:val="9"/>
    <w:lvlOverride w:ilvl="0">
      <w:startOverride w:val="1"/>
    </w:lvlOverride>
  </w:num>
  <w:num w:numId="18" w16cid:durableId="61562296">
    <w:abstractNumId w:val="7"/>
  </w:num>
  <w:num w:numId="19" w16cid:durableId="1019432107">
    <w:abstractNumId w:val="10"/>
  </w:num>
  <w:num w:numId="20" w16cid:durableId="11566482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98811776">
    <w:abstractNumId w:val="5"/>
  </w:num>
  <w:num w:numId="22" w16cid:durableId="9235629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52570481">
    <w:abstractNumId w:val="5"/>
  </w:num>
  <w:num w:numId="24" w16cid:durableId="1127159218">
    <w:abstractNumId w:val="5"/>
  </w:num>
  <w:num w:numId="25" w16cid:durableId="989331474">
    <w:abstractNumId w:val="5"/>
  </w:num>
  <w:num w:numId="26" w16cid:durableId="1952546157">
    <w:abstractNumId w:val="13"/>
  </w:num>
  <w:num w:numId="27" w16cid:durableId="1894465589">
    <w:abstractNumId w:val="2"/>
  </w:num>
  <w:num w:numId="28" w16cid:durableId="568544109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Begzod Safarov">
    <w15:presenceInfo w15:providerId="AD" w15:userId="S::001468@wiut.uz::82112501-a31f-44d4-8700-bc78dc492c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NLM0Nrc0MrYwsjRW0lEKTi0uzszPAykwqgUAFndvCiwAAAA="/>
  </w:docVars>
  <w:rsids>
    <w:rsidRoot w:val="00500742"/>
    <w:rsid w:val="0000152E"/>
    <w:rsid w:val="00036D9D"/>
    <w:rsid w:val="000370D4"/>
    <w:rsid w:val="00047819"/>
    <w:rsid w:val="00074855"/>
    <w:rsid w:val="000C2B0C"/>
    <w:rsid w:val="00104CAC"/>
    <w:rsid w:val="00125E85"/>
    <w:rsid w:val="00173F65"/>
    <w:rsid w:val="001807F5"/>
    <w:rsid w:val="00192D26"/>
    <w:rsid w:val="002B3847"/>
    <w:rsid w:val="002C76CC"/>
    <w:rsid w:val="002E6935"/>
    <w:rsid w:val="00311884"/>
    <w:rsid w:val="0035711B"/>
    <w:rsid w:val="00357E14"/>
    <w:rsid w:val="00407DD5"/>
    <w:rsid w:val="00426215"/>
    <w:rsid w:val="00444D3B"/>
    <w:rsid w:val="00480504"/>
    <w:rsid w:val="0048499B"/>
    <w:rsid w:val="004A4E69"/>
    <w:rsid w:val="00500742"/>
    <w:rsid w:val="00504C62"/>
    <w:rsid w:val="0057509B"/>
    <w:rsid w:val="00580835"/>
    <w:rsid w:val="005D1735"/>
    <w:rsid w:val="006439C8"/>
    <w:rsid w:val="00666408"/>
    <w:rsid w:val="006C5206"/>
    <w:rsid w:val="006F645E"/>
    <w:rsid w:val="00720399"/>
    <w:rsid w:val="00786842"/>
    <w:rsid w:val="00796A13"/>
    <w:rsid w:val="007B27B1"/>
    <w:rsid w:val="007C4361"/>
    <w:rsid w:val="00876D86"/>
    <w:rsid w:val="008D0346"/>
    <w:rsid w:val="00911DF0"/>
    <w:rsid w:val="0094703C"/>
    <w:rsid w:val="00950730"/>
    <w:rsid w:val="00974743"/>
    <w:rsid w:val="009D7BE5"/>
    <w:rsid w:val="009E4BF9"/>
    <w:rsid w:val="009E7277"/>
    <w:rsid w:val="00A85115"/>
    <w:rsid w:val="00AA68CA"/>
    <w:rsid w:val="00AD64ED"/>
    <w:rsid w:val="00B00FF6"/>
    <w:rsid w:val="00B072EA"/>
    <w:rsid w:val="00B63965"/>
    <w:rsid w:val="00B7306B"/>
    <w:rsid w:val="00B83E56"/>
    <w:rsid w:val="00BE17E0"/>
    <w:rsid w:val="00C403FF"/>
    <w:rsid w:val="00C901A0"/>
    <w:rsid w:val="00CA3310"/>
    <w:rsid w:val="00CE6020"/>
    <w:rsid w:val="00D04DA9"/>
    <w:rsid w:val="00D20F53"/>
    <w:rsid w:val="00D61C9C"/>
    <w:rsid w:val="00D64C36"/>
    <w:rsid w:val="00D94099"/>
    <w:rsid w:val="00DD31D9"/>
    <w:rsid w:val="00DF6C5C"/>
    <w:rsid w:val="00E016A3"/>
    <w:rsid w:val="00E10678"/>
    <w:rsid w:val="00E15F7E"/>
    <w:rsid w:val="00E43D86"/>
    <w:rsid w:val="00EB54C0"/>
    <w:rsid w:val="00F52C3B"/>
    <w:rsid w:val="00F55A25"/>
    <w:rsid w:val="0DE5BCAF"/>
    <w:rsid w:val="3B048F41"/>
    <w:rsid w:val="6D4B84C2"/>
    <w:rsid w:val="6E73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2D7823"/>
  <w15:chartTrackingRefBased/>
  <w15:docId w15:val="{650C9251-9817-4C7F-892D-5071232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unhideWhenUsed/>
    <w:rsid w:val="0050074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Attribute Heading 1,Section"/>
    <w:next w:val="BodyText"/>
    <w:link w:val="Heading1Char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Heading2">
    <w:name w:val="heading 2"/>
    <w:aliases w:val="Attribute Heading 2,Major"/>
    <w:next w:val="BodyText"/>
    <w:link w:val="Heading2Char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Heading4">
    <w:name w:val="heading 4"/>
    <w:next w:val="BodyText"/>
    <w:link w:val="Heading4Char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paragraph" w:styleId="Heading5">
    <w:name w:val="heading 5"/>
    <w:basedOn w:val="Heading4"/>
    <w:next w:val="Normal"/>
    <w:link w:val="Heading5Char"/>
    <w:qFormat/>
    <w:rsid w:val="00C403FF"/>
    <w:pPr>
      <w:numPr>
        <w:ilvl w:val="0"/>
        <w:numId w:val="0"/>
      </w:numPr>
      <w:tabs>
        <w:tab w:val="left" w:pos="-2790"/>
        <w:tab w:val="left" w:pos="-2610"/>
        <w:tab w:val="num" w:pos="3888"/>
      </w:tabs>
      <w:suppressAutoHyphens/>
      <w:spacing w:before="60" w:after="40" w:line="360" w:lineRule="auto"/>
      <w:ind w:left="3888" w:right="142" w:hanging="1008"/>
      <w:outlineLvl w:val="4"/>
    </w:pPr>
    <w:rPr>
      <w:rFonts w:ascii="Arial" w:hAnsi="Arial"/>
      <w:b/>
      <w:color w:val="auto"/>
      <w:sz w:val="20"/>
    </w:rPr>
  </w:style>
  <w:style w:type="paragraph" w:styleId="Heading6">
    <w:name w:val="heading 6"/>
    <w:basedOn w:val="Heading5"/>
    <w:next w:val="Normal"/>
    <w:link w:val="Heading6Char"/>
    <w:qFormat/>
    <w:rsid w:val="00C403FF"/>
    <w:pPr>
      <w:widowControl w:val="0"/>
      <w:tabs>
        <w:tab w:val="clear" w:pos="3888"/>
        <w:tab w:val="num" w:pos="4968"/>
      </w:tabs>
      <w:ind w:left="4896"/>
      <w:outlineLvl w:val="5"/>
    </w:pPr>
    <w:rPr>
      <w:b w:val="0"/>
    </w:rPr>
  </w:style>
  <w:style w:type="paragraph" w:styleId="Heading7">
    <w:name w:val="heading 7"/>
    <w:basedOn w:val="Heading6"/>
    <w:next w:val="Normal"/>
    <w:link w:val="Heading7Char"/>
    <w:qFormat/>
    <w:rsid w:val="00C403FF"/>
    <w:pPr>
      <w:tabs>
        <w:tab w:val="clear" w:pos="4968"/>
        <w:tab w:val="center" w:pos="-2430"/>
        <w:tab w:val="num" w:pos="6192"/>
      </w:tabs>
      <w:ind w:left="6192" w:hanging="1296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3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Heading8"/>
    <w:link w:val="Heading9Char"/>
    <w:qFormat/>
    <w:rsid w:val="00C403FF"/>
    <w:pPr>
      <w:keepLines w:val="0"/>
      <w:tabs>
        <w:tab w:val="left" w:pos="-2790"/>
        <w:tab w:val="left" w:pos="-2610"/>
        <w:tab w:val="center" w:pos="-2430"/>
      </w:tabs>
      <w:suppressAutoHyphens/>
      <w:spacing w:before="240" w:after="40" w:line="360" w:lineRule="auto"/>
      <w:ind w:right="142"/>
      <w:jc w:val="center"/>
      <w:outlineLvl w:val="8"/>
    </w:pPr>
    <w:rPr>
      <w:rFonts w:ascii="Arial" w:eastAsia="Times New Roman" w:hAnsi="Arial" w:cs="Times New Roman"/>
      <w:b/>
      <w:color w:val="auto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ttribute Heading 1 Char,Section Char"/>
    <w:basedOn w:val="DefaultParagraphFont"/>
    <w:link w:val="Heading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Heading2Char">
    <w:name w:val="Heading 2 Char"/>
    <w:aliases w:val="Attribute Heading 2 Char,Major Char"/>
    <w:basedOn w:val="DefaultParagraphFont"/>
    <w:link w:val="Heading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BodyText">
    <w:name w:val="Body Text"/>
    <w:link w:val="BodyTextChar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Footer">
    <w:name w:val="footer"/>
    <w:link w:val="FooterChar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Header">
    <w:name w:val="header"/>
    <w:link w:val="HeaderChar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HeaderChar">
    <w:name w:val="Header Char"/>
    <w:basedOn w:val="DefaultParagraphFont"/>
    <w:link w:val="Header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Title">
    <w:name w:val="Title"/>
    <w:next w:val="BodyText"/>
    <w:link w:val="TitleChar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TOC1">
    <w:name w:val="toc 1"/>
    <w:next w:val="BodyText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50074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link w:val="CommentSubjectChar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TOCHeading">
    <w:name w:val="TOC Heading"/>
    <w:next w:val="BodyText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500742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500742"/>
    <w:pPr>
      <w:ind w:left="720"/>
      <w:contextualSpacing/>
    </w:pPr>
  </w:style>
  <w:style w:type="paragraph" w:styleId="ListBullet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Number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2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3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Normal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TableList4">
    <w:name w:val="Table List 4"/>
    <w:basedOn w:val="TableNormal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Heading5Char">
    <w:name w:val="Heading 5 Char"/>
    <w:basedOn w:val="DefaultParagraphFont"/>
    <w:link w:val="Heading5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3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Default">
    <w:name w:val="Default"/>
    <w:rsid w:val="006F64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2B3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00FF6"/>
    <w:rPr>
      <w:sz w:val="16"/>
      <w:szCs w:val="16"/>
    </w:rPr>
  </w:style>
  <w:style w:type="character" w:styleId="Mention">
    <w:name w:val="Mention"/>
    <w:basedOn w:val="DefaultParagraphFont"/>
    <w:uiPriority w:val="99"/>
    <w:unhideWhenUsed/>
    <w:rsid w:val="00036D9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451799-F9B0-43E0-ABE9-80ABBAA59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d0634-94da-4e6e-b36f-66eaaf0b6f4e"/>
    <ds:schemaRef ds:uri="a156e92d-423a-4625-9818-f5e87239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a156e92d-423a-4625-9818-f5e87239af8a"/>
    <ds:schemaRef ds:uri="a60d0634-94da-4e6e-b36f-66eaaf0b6f4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Begzod Safarov</cp:lastModifiedBy>
  <cp:revision>2</cp:revision>
  <cp:lastPrinted>2021-02-26T07:14:00Z</cp:lastPrinted>
  <dcterms:created xsi:type="dcterms:W3CDTF">2024-10-21T12:07:00Z</dcterms:created>
  <dcterms:modified xsi:type="dcterms:W3CDTF">2024-10-21T12:07:00Z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0x010100F71F8A81E89B1E4A872028645FD1B6AE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ComplianceAssetId">
    <vt:lpwstr/>
  </property>
  <property fmtid="{D5CDD505-2E9C-101B-9397-08002B2CF9AE}" pid="7" name="Approval Date">
    <vt:lpwstr>04-Dec-2018</vt:lpwstr>
  </property>
  <property fmtid="{D5CDD505-2E9C-101B-9397-08002B2CF9AE}" pid="8" name="MediaServiceImageTags">
    <vt:lpwstr/>
  </property>
</Properties>
</file>